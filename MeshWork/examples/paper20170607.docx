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0DD97" w14:textId="77777777" w:rsidR="00A37865" w:rsidRDefault="005333F4" w:rsidP="00E42BE7">
      <w:pPr>
        <w:jc w:val="center"/>
        <w:rPr>
          <w:sz w:val="28"/>
          <w:szCs w:val="28"/>
        </w:rPr>
      </w:pPr>
      <w:bookmarkStart w:id="0" w:name="OLE_LINK1"/>
      <w:bookmarkStart w:id="1" w:name="OLE_LINK2"/>
      <w:ins w:id="2" w:author="尚菲菲" w:date="2017-06-07T09:51:00Z">
        <w:r>
          <w:rPr>
            <w:rFonts w:ascii="Times New Roman" w:hAnsi="Times New Roman" w:cs="Times New Roman" w:hint="eastAsia"/>
            <w:sz w:val="28"/>
            <w:szCs w:val="28"/>
          </w:rPr>
          <w:t>基于球填充法的</w:t>
        </w:r>
      </w:ins>
      <w:r w:rsidR="005B62F3" w:rsidRPr="0085006F">
        <w:rPr>
          <w:rFonts w:ascii="Times New Roman" w:hAnsi="Times New Roman" w:cs="Times New Roman"/>
          <w:sz w:val="28"/>
          <w:szCs w:val="28"/>
        </w:rPr>
        <w:t>STL</w:t>
      </w:r>
      <w:r w:rsidR="005B62F3" w:rsidRPr="0085006F">
        <w:rPr>
          <w:rFonts w:hint="eastAsia"/>
          <w:sz w:val="28"/>
          <w:szCs w:val="28"/>
        </w:rPr>
        <w:t>模型曲面自适应网格生成</w:t>
      </w:r>
      <w:bookmarkEnd w:id="0"/>
      <w:bookmarkEnd w:id="1"/>
      <w:del w:id="3" w:author="微软用户" w:date="2017-06-07T15:02:00Z">
        <w:r w:rsidR="005F67B1" w:rsidDel="001232AD">
          <w:rPr>
            <w:sz w:val="28"/>
            <w:szCs w:val="28"/>
          </w:rPr>
          <w:fldChar w:fldCharType="begin"/>
        </w:r>
        <w:r w:rsidR="005F67B1" w:rsidDel="001232AD">
          <w:rPr>
            <w:sz w:val="28"/>
            <w:szCs w:val="28"/>
          </w:rPr>
          <w:delInstrText xml:space="preserve"> ADDIN EN.CITE &lt;EndNote&gt;&lt;Cite&gt;&lt;Author&gt;Elsheikh&lt;/Author&gt;&lt;Year&gt;2014&lt;/Year&gt;&lt;RecNum&gt;3&lt;/RecNum&gt;&lt;DisplayText&gt;[1]&lt;/DisplayText&gt;&lt;record&gt;&lt;rec-number&gt;3&lt;/rec-number&gt;&lt;foreign-keys&gt;&lt;key app="EN" db-id="zs9at59ebdpdx8ez2z2ppzpjptv55xdws2a5"&gt;3&lt;/key&gt;&lt;/foreign-keys&gt;&lt;ref-type name="Journal Article"&gt;17&lt;/ref-type&gt;&lt;contributors&gt;&lt;authors&gt;&lt;author&gt;Elsheikh, Ahmed H&lt;/author&gt;&lt;author&gt;Elsheikh, Mustafa&lt;/author&gt;&lt;/authors&gt;&lt;/contributors&gt;&lt;titles&gt;&lt;title&gt;A reliable triangular mesh intersection algorithm and its application in geological modelling&lt;/title&gt;&lt;secondary-title&gt;Engineering with Computers&lt;/secondary-title&gt;&lt;/titles&gt;&lt;periodical&gt;&lt;full-title&gt;Engineering with Computers&lt;/full-title&gt;&lt;/periodical&gt;&lt;pages&gt;143-157&lt;/pages&gt;&lt;volume&gt;30&lt;/volume&gt;&lt;number&gt;1&lt;/number&gt;&lt;dates&gt;&lt;year&gt;2014&lt;/year&gt;&lt;/dates&gt;&lt;isbn&gt;0177-0667&lt;/isbn&gt;&lt;urls&gt;&lt;/urls&gt;&lt;/record&gt;&lt;/Cite&gt;&lt;/EndNote&gt;</w:delInstrText>
        </w:r>
        <w:r w:rsidR="005F67B1" w:rsidDel="001232AD">
          <w:rPr>
            <w:sz w:val="28"/>
            <w:szCs w:val="28"/>
          </w:rPr>
          <w:fldChar w:fldCharType="separate"/>
        </w:r>
        <w:r w:rsidR="005F67B1" w:rsidDel="001232AD">
          <w:rPr>
            <w:noProof/>
            <w:sz w:val="28"/>
            <w:szCs w:val="28"/>
          </w:rPr>
          <w:delText>[</w:delText>
        </w:r>
        <w:r w:rsidR="00DD4C2D" w:rsidDel="001232AD">
          <w:fldChar w:fldCharType="begin"/>
        </w:r>
        <w:r w:rsidR="00DD4C2D" w:rsidDel="001232AD">
          <w:delInstrText xml:space="preserve"> HYPERLINK \l "_ENREF_1" \o "Elsheikh, 2014 #3" </w:delInstrText>
        </w:r>
        <w:r w:rsidR="00DD4C2D" w:rsidDel="001232AD">
          <w:fldChar w:fldCharType="separate"/>
        </w:r>
        <w:r w:rsidR="005F67B1" w:rsidDel="001232AD">
          <w:rPr>
            <w:noProof/>
            <w:sz w:val="28"/>
            <w:szCs w:val="28"/>
          </w:rPr>
          <w:delText>1</w:delText>
        </w:r>
        <w:r w:rsidR="00DD4C2D" w:rsidDel="001232AD">
          <w:rPr>
            <w:noProof/>
            <w:sz w:val="28"/>
            <w:szCs w:val="28"/>
          </w:rPr>
          <w:fldChar w:fldCharType="end"/>
        </w:r>
        <w:r w:rsidR="005F67B1" w:rsidDel="001232AD">
          <w:rPr>
            <w:noProof/>
            <w:sz w:val="28"/>
            <w:szCs w:val="28"/>
          </w:rPr>
          <w:delText>]</w:delText>
        </w:r>
        <w:r w:rsidR="005F67B1" w:rsidDel="001232AD">
          <w:rPr>
            <w:sz w:val="28"/>
            <w:szCs w:val="28"/>
          </w:rPr>
          <w:fldChar w:fldCharType="end"/>
        </w:r>
      </w:del>
    </w:p>
    <w:p w14:paraId="58B7D633" w14:textId="59DE836F" w:rsidR="00451AE7" w:rsidRDefault="00451AE7" w:rsidP="00451AE7">
      <w:pPr>
        <w:ind w:firstLineChars="200" w:firstLine="420"/>
        <w:rPr>
          <w:ins w:id="4" w:author="微软用户" w:date="2017-06-07T19:22:00Z"/>
        </w:rPr>
      </w:pPr>
      <w:ins w:id="5" w:author="微软用户" w:date="2017-06-07T19:22:00Z">
        <w:r>
          <w:rPr>
            <w:rFonts w:hint="eastAsia"/>
          </w:rPr>
          <w:t>本文详细地给出了识别</w:t>
        </w:r>
        <w:r w:rsidRPr="001859C2">
          <w:rPr>
            <w:rFonts w:ascii="Times New Roman" w:hAnsi="Times New Roman" w:cs="Times New Roman"/>
          </w:rPr>
          <w:t>STL</w:t>
        </w:r>
        <w:r>
          <w:t>模型的线曲率</w:t>
        </w:r>
        <w:r>
          <w:rPr>
            <w:rFonts w:hint="eastAsia"/>
          </w:rPr>
          <w:t>、</w:t>
        </w:r>
        <w:r>
          <w:t>面曲率和邻近特征的具体算法</w:t>
        </w:r>
        <w:r>
          <w:rPr>
            <w:rFonts w:hint="eastAsia"/>
          </w:rPr>
          <w:t>。采用八叉树做背景网格来建立尺寸场信息，叶子节点存储的尺寸大小不是节点长度，而是包含节点长度的尺寸区间，以此来使尺寸场过渡更加光滑。利用球填充算法在</w:t>
        </w:r>
        <w:r w:rsidRPr="00AD214B">
          <w:rPr>
            <w:rFonts w:ascii="Times New Roman" w:hAnsi="Times New Roman" w:cs="Times New Roman" w:hint="eastAsia"/>
          </w:rPr>
          <w:t>STL</w:t>
        </w:r>
        <w:r>
          <w:rPr>
            <w:rFonts w:hint="eastAsia"/>
          </w:rPr>
          <w:t>曲面生成网格节点。通过基本的添加节点和删除节点操作，用新产生的节点替换初始的</w:t>
        </w:r>
        <w:r w:rsidRPr="00AD214B">
          <w:rPr>
            <w:rFonts w:ascii="Times New Roman" w:hAnsi="Times New Roman" w:cs="Times New Roman" w:hint="eastAsia"/>
          </w:rPr>
          <w:t>STL</w:t>
        </w:r>
        <w:r>
          <w:rPr>
            <w:rFonts w:hint="eastAsia"/>
          </w:rPr>
          <w:t>网格节点，然后通过边翻转技术生成质量较高的网格。该算法不需要点面投影、前沿判交等复杂计算，能高效的生成</w:t>
        </w:r>
        <w:r w:rsidRPr="00AD214B">
          <w:rPr>
            <w:rFonts w:ascii="Times New Roman" w:hAnsi="Times New Roman" w:cs="Times New Roman" w:hint="eastAsia"/>
          </w:rPr>
          <w:t>STL</w:t>
        </w:r>
        <w:r>
          <w:rPr>
            <w:rFonts w:hint="eastAsia"/>
          </w:rPr>
          <w:t>曲面自适应网格。</w:t>
        </w:r>
      </w:ins>
    </w:p>
    <w:p w14:paraId="1FA14775" w14:textId="77777777" w:rsidR="00451AE7" w:rsidRDefault="00451AE7" w:rsidP="00451AE7">
      <w:pPr>
        <w:ind w:firstLineChars="200" w:firstLine="420"/>
        <w:rPr>
          <w:ins w:id="6" w:author="微软用户" w:date="2017-06-07T19:22:00Z"/>
        </w:rPr>
      </w:pPr>
      <w:ins w:id="7" w:author="微软用户" w:date="2017-06-07T19:22:00Z">
        <w:r>
          <w:rPr>
            <w:rFonts w:hint="eastAsia"/>
          </w:rPr>
          <w:t>关键词：</w:t>
        </w:r>
        <w:r>
          <w:rPr>
            <w:rFonts w:hint="eastAsia"/>
          </w:rPr>
          <w:t>STL</w:t>
        </w:r>
        <w:r>
          <w:t xml:space="preserve"> </w:t>
        </w:r>
        <w:r>
          <w:rPr>
            <w:rFonts w:hint="eastAsia"/>
          </w:rPr>
          <w:t>自适应</w:t>
        </w:r>
        <w:r>
          <w:rPr>
            <w:rFonts w:hint="eastAsia"/>
          </w:rPr>
          <w:t xml:space="preserve"> </w:t>
        </w:r>
        <w:r>
          <w:t>曲面网格生成</w:t>
        </w:r>
        <w:r>
          <w:rPr>
            <w:rFonts w:hint="eastAsia"/>
          </w:rPr>
          <w:t xml:space="preserve"> </w:t>
        </w:r>
        <w:r>
          <w:rPr>
            <w:rFonts w:hint="eastAsia"/>
          </w:rPr>
          <w:t>网格尺寸</w:t>
        </w:r>
        <w:r>
          <w:rPr>
            <w:rFonts w:hint="eastAsia"/>
          </w:rPr>
          <w:t xml:space="preserve"> </w:t>
        </w:r>
        <w:r>
          <w:rPr>
            <w:rFonts w:hint="eastAsia"/>
          </w:rPr>
          <w:t>球填充</w:t>
        </w:r>
      </w:ins>
    </w:p>
    <w:p w14:paraId="093F20AF" w14:textId="77777777" w:rsidR="00451AE7" w:rsidRPr="00D11058" w:rsidRDefault="00451AE7" w:rsidP="00451AE7">
      <w:pPr>
        <w:ind w:firstLineChars="200" w:firstLine="420"/>
        <w:rPr>
          <w:ins w:id="8" w:author="微软用户" w:date="2017-06-07T19:22:00Z"/>
          <w:rFonts w:ascii="Times New Roman" w:hAnsi="Times New Roman" w:cs="Times New Roman"/>
        </w:rPr>
      </w:pPr>
      <w:ins w:id="9" w:author="微软用户" w:date="2017-06-07T19:22:00Z">
        <w:r w:rsidRPr="00D11058">
          <w:rPr>
            <w:rFonts w:ascii="Times New Roman" w:hAnsi="Times New Roman" w:cs="Times New Roman"/>
          </w:rPr>
          <w:t xml:space="preserve">The paper presents detailed algorithms to recognize curvatures of edges, curvatures of surfaces and proximity features of stereolithography (STL) model. And a size filed is built by octree. This field is smoothed more by … New mesh nodes are obtained by ball-packing method, and then the new nodes replace the initial nodes of STL model through two basic operations: adding node and deleting node. Finally, through element-swapping and node-smoothing, a conforming size-adaptive mesh obtained. This algorithm can generate a good conforming size-adaptive mesh efficiently without complex calculation of projection of nodes and </w:t>
        </w:r>
        <w:r>
          <w:rPr>
            <w:rFonts w:ascii="Times New Roman" w:hAnsi="Times New Roman" w:cs="Times New Roman"/>
          </w:rPr>
          <w:t xml:space="preserve">intersection of </w:t>
        </w:r>
        <w:r w:rsidRPr="00D11058">
          <w:rPr>
            <w:rFonts w:ascii="Times New Roman" w:hAnsi="Times New Roman" w:cs="Times New Roman"/>
          </w:rPr>
          <w:t>fronts.</w:t>
        </w:r>
      </w:ins>
    </w:p>
    <w:p w14:paraId="55D5907F" w14:textId="77777777" w:rsidR="00451AE7" w:rsidRPr="00D11058" w:rsidRDefault="00451AE7" w:rsidP="00451AE7">
      <w:pPr>
        <w:ind w:firstLineChars="200" w:firstLine="420"/>
        <w:rPr>
          <w:ins w:id="10" w:author="微软用户" w:date="2017-06-07T19:22:00Z"/>
          <w:rFonts w:ascii="Times New Roman" w:hAnsi="Times New Roman" w:cs="Times New Roman"/>
        </w:rPr>
      </w:pPr>
      <w:ins w:id="11" w:author="微软用户" w:date="2017-06-07T19:22:00Z">
        <w:r w:rsidRPr="00D11058">
          <w:rPr>
            <w:rFonts w:ascii="Times New Roman" w:hAnsi="Times New Roman" w:cs="Times New Roman"/>
          </w:rPr>
          <w:t>Key words: STL  Adaptive  Surface mesh generation  Mesh size  Ball-packing</w:t>
        </w:r>
      </w:ins>
    </w:p>
    <w:p w14:paraId="16B43BC2" w14:textId="77777777" w:rsidR="00451AE7" w:rsidRPr="00451AE7" w:rsidRDefault="00451AE7" w:rsidP="00F208C3">
      <w:pPr>
        <w:jc w:val="left"/>
        <w:rPr>
          <w:ins w:id="12" w:author="微软用户" w:date="2017-06-07T19:21:00Z"/>
          <w:sz w:val="28"/>
          <w:szCs w:val="28"/>
        </w:rPr>
      </w:pPr>
    </w:p>
    <w:p w14:paraId="0301CDE4" w14:textId="77777777" w:rsidR="00F208C3" w:rsidRPr="0085006F" w:rsidRDefault="00F208C3" w:rsidP="00F208C3">
      <w:pPr>
        <w:jc w:val="left"/>
        <w:rPr>
          <w:sz w:val="28"/>
          <w:szCs w:val="28"/>
        </w:rPr>
      </w:pPr>
      <w:r>
        <w:rPr>
          <w:rFonts w:hint="eastAsia"/>
          <w:sz w:val="28"/>
          <w:szCs w:val="28"/>
        </w:rPr>
        <w:t>0</w:t>
      </w:r>
      <w:r>
        <w:rPr>
          <w:rFonts w:hint="eastAsia"/>
          <w:sz w:val="28"/>
          <w:szCs w:val="28"/>
        </w:rPr>
        <w:t>前言</w:t>
      </w:r>
    </w:p>
    <w:p w14:paraId="774443D2" w14:textId="77777777" w:rsidR="00B03D92" w:rsidRDefault="00B11033" w:rsidP="00B11033">
      <w:pPr>
        <w:ind w:firstLineChars="200" w:firstLine="420"/>
      </w:pPr>
      <w:ins w:id="13" w:author="尚菲菲" w:date="2017-06-07T10:26:00Z">
        <w:r>
          <w:rPr>
            <w:rFonts w:hint="eastAsia"/>
          </w:rPr>
          <w:t>三角形网格在计算机图形学、几何造型和有限元分析建模等方面具有广泛的应用。</w:t>
        </w:r>
      </w:ins>
      <w:del w:id="14" w:author="尚菲菲" w:date="2017-06-07T10:26:00Z">
        <w:r w:rsidR="00B03D92" w:rsidDel="00B11033">
          <w:rPr>
            <w:rFonts w:hint="eastAsia"/>
          </w:rPr>
          <w:delText>有限元</w:delText>
        </w:r>
        <w:r w:rsidR="00822120" w:rsidDel="00B11033">
          <w:rPr>
            <w:rFonts w:hint="eastAsia"/>
          </w:rPr>
          <w:delText>计算</w:delText>
        </w:r>
        <w:r w:rsidR="00B03D92" w:rsidDel="00B11033">
          <w:rPr>
            <w:rFonts w:hint="eastAsia"/>
          </w:rPr>
          <w:delText>在工程</w:delText>
        </w:r>
        <w:r w:rsidR="00822120" w:rsidDel="00B11033">
          <w:rPr>
            <w:rFonts w:hint="eastAsia"/>
          </w:rPr>
          <w:delText>实践</w:delText>
        </w:r>
        <w:r w:rsidR="00B03D92" w:rsidDel="00B11033">
          <w:rPr>
            <w:rFonts w:hint="eastAsia"/>
          </w:rPr>
          <w:delText>领域有着广泛的应用，网格生成是其</w:delText>
        </w:r>
        <w:r w:rsidR="00822120" w:rsidDel="00B11033">
          <w:rPr>
            <w:rFonts w:hint="eastAsia"/>
          </w:rPr>
          <w:delText>关键</w:delText>
        </w:r>
        <w:r w:rsidR="00B03D92" w:rsidDel="00B11033">
          <w:rPr>
            <w:rFonts w:hint="eastAsia"/>
          </w:rPr>
          <w:delText>的</w:delText>
        </w:r>
        <w:r w:rsidR="005B62F3" w:rsidDel="00B11033">
          <w:rPr>
            <w:rFonts w:hint="eastAsia"/>
          </w:rPr>
          <w:delText>前处理</w:delText>
        </w:r>
        <w:r w:rsidR="00B03D92" w:rsidDel="00B11033">
          <w:rPr>
            <w:rFonts w:hint="eastAsia"/>
          </w:rPr>
          <w:delText>步骤。</w:delText>
        </w:r>
        <w:r w:rsidR="00A43413" w:rsidDel="00B11033">
          <w:rPr>
            <w:rFonts w:hint="eastAsia"/>
          </w:rPr>
          <w:delText>网格生成的发展对于有限元计算有着重要的意义。</w:delText>
        </w:r>
        <w:r w:rsidR="00B03D92" w:rsidDel="00B11033">
          <w:rPr>
            <w:rFonts w:hint="eastAsia"/>
          </w:rPr>
          <w:delText>一直以来，网格生成都是</w:delText>
        </w:r>
        <w:r w:rsidR="00822120" w:rsidDel="00B11033">
          <w:rPr>
            <w:rFonts w:hint="eastAsia"/>
          </w:rPr>
          <w:delText>有限元计算</w:delText>
        </w:r>
        <w:r w:rsidR="00B03D92" w:rsidDel="00B11033">
          <w:rPr>
            <w:rFonts w:hint="eastAsia"/>
          </w:rPr>
          <w:delText>领域的研究热点，曲面网格生成是</w:delText>
        </w:r>
        <w:r w:rsidR="000E7ECB" w:rsidDel="00B11033">
          <w:rPr>
            <w:rFonts w:hint="eastAsia"/>
          </w:rPr>
          <w:delText>其中</w:delText>
        </w:r>
        <w:r w:rsidR="00B03D92" w:rsidDel="00B11033">
          <w:rPr>
            <w:rFonts w:hint="eastAsia"/>
          </w:rPr>
          <w:delText>一个重要的研究方向</w:delText>
        </w:r>
        <w:r w:rsidR="000E7ECB" w:rsidDel="00B11033">
          <w:rPr>
            <w:rFonts w:hint="eastAsia"/>
          </w:rPr>
          <w:delText>。</w:delText>
        </w:r>
      </w:del>
      <w:ins w:id="15" w:author="尚菲菲" w:date="2017-06-07T10:28:00Z">
        <w:r w:rsidRPr="00B11033">
          <w:rPr>
            <w:rFonts w:hint="eastAsia"/>
          </w:rPr>
          <w:t>网格生成</w:t>
        </w:r>
        <w:r>
          <w:rPr>
            <w:rFonts w:hint="eastAsia"/>
          </w:rPr>
          <w:t>一般</w:t>
        </w:r>
        <w:r w:rsidRPr="00B11033">
          <w:rPr>
            <w:rFonts w:hint="eastAsia"/>
          </w:rPr>
          <w:t>以</w:t>
        </w:r>
        <w:r w:rsidRPr="00B11033">
          <w:rPr>
            <w:rFonts w:hint="eastAsia"/>
          </w:rPr>
          <w:t>CAD</w:t>
        </w:r>
        <w:r>
          <w:rPr>
            <w:rFonts w:hint="eastAsia"/>
          </w:rPr>
          <w:t>软件</w:t>
        </w:r>
      </w:ins>
      <w:ins w:id="16" w:author="尚菲菲" w:date="2017-06-07T10:29:00Z">
        <w:r>
          <w:rPr>
            <w:rFonts w:hint="eastAsia"/>
          </w:rPr>
          <w:t>导出</w:t>
        </w:r>
      </w:ins>
      <w:ins w:id="17" w:author="尚菲菲" w:date="2017-06-07T10:28:00Z">
        <w:r w:rsidRPr="00B11033">
          <w:rPr>
            <w:rFonts w:hint="eastAsia"/>
          </w:rPr>
          <w:t>的模型为输入</w:t>
        </w:r>
      </w:ins>
      <w:ins w:id="18" w:author="尚菲菲" w:date="2017-06-07T10:31:00Z">
        <w:r w:rsidR="00514C12">
          <w:rPr>
            <w:rFonts w:hint="eastAsia"/>
          </w:rPr>
          <w:t>，</w:t>
        </w:r>
      </w:ins>
      <w:ins w:id="19" w:author="尚菲菲" w:date="2017-06-07T10:28:00Z">
        <w:r w:rsidRPr="00B11033">
          <w:rPr>
            <w:rFonts w:hint="eastAsia"/>
          </w:rPr>
          <w:t>STL</w:t>
        </w:r>
      </w:ins>
      <w:ins w:id="20" w:author="尚菲菲" w:date="2017-06-07T10:32:00Z">
        <w:r w:rsidR="00514C12">
          <w:rPr>
            <w:rFonts w:hint="eastAsia"/>
          </w:rPr>
          <w:t>格式</w:t>
        </w:r>
      </w:ins>
      <w:ins w:id="21" w:author="尚菲菲" w:date="2017-06-07T10:28:00Z">
        <w:r w:rsidRPr="00B11033">
          <w:rPr>
            <w:rFonts w:hint="eastAsia"/>
          </w:rPr>
          <w:t>文件是最通用的格式之一</w:t>
        </w:r>
      </w:ins>
      <w:ins w:id="22" w:author="尚菲菲" w:date="2017-06-07T10:31:00Z">
        <w:r>
          <w:rPr>
            <w:rFonts w:hint="eastAsia"/>
          </w:rPr>
          <w:t>。</w:t>
        </w:r>
      </w:ins>
      <w:r w:rsidR="000E7ECB" w:rsidRPr="005B62F3">
        <w:rPr>
          <w:rFonts w:ascii="Times New Roman" w:hAnsi="Times New Roman" w:cs="Times New Roman" w:hint="eastAsia"/>
        </w:rPr>
        <w:t>STL</w:t>
      </w:r>
      <w:r w:rsidR="00822120">
        <w:rPr>
          <w:rFonts w:ascii="Times New Roman" w:hAnsi="Times New Roman" w:cs="Times New Roman" w:hint="eastAsia"/>
        </w:rPr>
        <w:t>格式产生于快速成型技术，</w:t>
      </w:r>
      <w:r w:rsidR="000E7ECB">
        <w:rPr>
          <w:rFonts w:hint="eastAsia"/>
        </w:rPr>
        <w:t>用一系列</w:t>
      </w:r>
      <w:r w:rsidR="0085006F">
        <w:rPr>
          <w:rFonts w:hint="eastAsia"/>
        </w:rPr>
        <w:t>三角面片</w:t>
      </w:r>
      <w:r w:rsidR="00822120">
        <w:rPr>
          <w:rFonts w:hint="eastAsia"/>
        </w:rPr>
        <w:t>表示模型，可以方便</w:t>
      </w:r>
      <w:r w:rsidR="0085006F">
        <w:rPr>
          <w:rFonts w:hint="eastAsia"/>
        </w:rPr>
        <w:t>地</w:t>
      </w:r>
      <w:r w:rsidR="00822120">
        <w:rPr>
          <w:rFonts w:hint="eastAsia"/>
        </w:rPr>
        <w:t>用于模型</w:t>
      </w:r>
      <w:r w:rsidR="000E7ECB">
        <w:rPr>
          <w:rFonts w:hint="eastAsia"/>
        </w:rPr>
        <w:t>渲染</w:t>
      </w:r>
      <w:r w:rsidR="00822120">
        <w:rPr>
          <w:rFonts w:hint="eastAsia"/>
        </w:rPr>
        <w:t>和文件交换。</w:t>
      </w:r>
      <w:del w:id="23" w:author="尚菲菲" w:date="2017-06-07T10:32:00Z">
        <w:r w:rsidR="00822120" w:rsidDel="00514C12">
          <w:rPr>
            <w:rFonts w:hint="eastAsia"/>
          </w:rPr>
          <w:delText>大多</w:delText>
        </w:r>
        <w:r w:rsidR="00687356" w:rsidDel="00514C12">
          <w:rPr>
            <w:rFonts w:hint="eastAsia"/>
          </w:rPr>
          <w:delText>数</w:delText>
        </w:r>
        <w:r w:rsidR="00822120" w:rsidRPr="005B62F3" w:rsidDel="00514C12">
          <w:rPr>
            <w:rFonts w:ascii="Times New Roman" w:hAnsi="Times New Roman" w:cs="Times New Roman" w:hint="eastAsia"/>
          </w:rPr>
          <w:delText>CAD</w:delText>
        </w:r>
        <w:r w:rsidR="00822120" w:rsidDel="00514C12">
          <w:rPr>
            <w:rFonts w:hint="eastAsia"/>
          </w:rPr>
          <w:delText>软件都支持产生</w:delText>
        </w:r>
        <w:r w:rsidR="00822120" w:rsidRPr="005B62F3" w:rsidDel="00514C12">
          <w:rPr>
            <w:rFonts w:ascii="Times New Roman" w:hAnsi="Times New Roman" w:cs="Times New Roman" w:hint="eastAsia"/>
          </w:rPr>
          <w:delText>STL</w:delText>
        </w:r>
        <w:r w:rsidR="00822120" w:rsidDel="00514C12">
          <w:rPr>
            <w:rFonts w:hint="eastAsia"/>
          </w:rPr>
          <w:delText>文件。</w:delText>
        </w:r>
      </w:del>
      <w:r w:rsidR="00E42BE7" w:rsidRPr="005B62F3">
        <w:rPr>
          <w:rFonts w:ascii="Times New Roman" w:hAnsi="Times New Roman" w:cs="Times New Roman" w:hint="eastAsia"/>
        </w:rPr>
        <w:t>CAD</w:t>
      </w:r>
      <w:r w:rsidR="00E42BE7">
        <w:rPr>
          <w:rFonts w:hint="eastAsia"/>
        </w:rPr>
        <w:t>软件直接产生的</w:t>
      </w:r>
      <w:r w:rsidR="00E42BE7" w:rsidRPr="005B62F3">
        <w:rPr>
          <w:rFonts w:ascii="Times New Roman" w:hAnsi="Times New Roman" w:cs="Times New Roman" w:hint="eastAsia"/>
        </w:rPr>
        <w:t>STL</w:t>
      </w:r>
      <w:r w:rsidR="005B62F3">
        <w:rPr>
          <w:rFonts w:hint="eastAsia"/>
        </w:rPr>
        <w:t>文件</w:t>
      </w:r>
      <w:r w:rsidR="00822120">
        <w:rPr>
          <w:rFonts w:hint="eastAsia"/>
        </w:rPr>
        <w:t>是一种质量较差的网格，</w:t>
      </w:r>
      <w:r w:rsidR="005B62F3">
        <w:rPr>
          <w:rFonts w:hint="eastAsia"/>
        </w:rPr>
        <w:t>包含很多形状细长</w:t>
      </w:r>
      <w:r w:rsidR="00E42BE7">
        <w:rPr>
          <w:rFonts w:hint="eastAsia"/>
        </w:rPr>
        <w:t>的三角面片，不能够直接</w:t>
      </w:r>
      <w:r w:rsidR="0085006F">
        <w:rPr>
          <w:rFonts w:hint="eastAsia"/>
        </w:rPr>
        <w:t>用于计算分析，必须对其重新剖分</w:t>
      </w:r>
      <w:r w:rsidR="00E42BE7">
        <w:rPr>
          <w:rFonts w:hint="eastAsia"/>
        </w:rPr>
        <w:t>，</w:t>
      </w:r>
      <w:r w:rsidR="0085006F">
        <w:rPr>
          <w:rFonts w:hint="eastAsia"/>
        </w:rPr>
        <w:t>以</w:t>
      </w:r>
      <w:r w:rsidR="00E42BE7">
        <w:rPr>
          <w:rFonts w:hint="eastAsia"/>
        </w:rPr>
        <w:t>生成高质量的曲面网格。</w:t>
      </w:r>
    </w:p>
    <w:p w14:paraId="10EABEA3" w14:textId="77777777" w:rsidR="008144FB" w:rsidRDefault="0085006F" w:rsidP="00B03D92">
      <w:pPr>
        <w:ind w:firstLineChars="200" w:firstLine="420"/>
      </w:pPr>
      <w:r>
        <w:t>很多</w:t>
      </w:r>
      <w:r w:rsidR="00C76E82">
        <w:rPr>
          <w:rFonts w:hint="eastAsia"/>
        </w:rPr>
        <w:t>模型</w:t>
      </w:r>
      <w:r>
        <w:rPr>
          <w:rFonts w:hint="eastAsia"/>
        </w:rPr>
        <w:t>都</w:t>
      </w:r>
      <w:r w:rsidR="00C76E82">
        <w:rPr>
          <w:rFonts w:hint="eastAsia"/>
        </w:rPr>
        <w:t>包含</w:t>
      </w:r>
      <w:r>
        <w:rPr>
          <w:rFonts w:hint="eastAsia"/>
        </w:rPr>
        <w:t>复杂的几何特征，如高曲率特征，几何微小邻近特征</w:t>
      </w:r>
      <w:r w:rsidR="008144FB">
        <w:rPr>
          <w:rFonts w:hint="eastAsia"/>
        </w:rPr>
        <w:t>。为了保证网格</w:t>
      </w:r>
      <w:r>
        <w:rPr>
          <w:rFonts w:hint="eastAsia"/>
        </w:rPr>
        <w:t>的</w:t>
      </w:r>
      <w:r w:rsidR="00C76E82">
        <w:rPr>
          <w:rFonts w:hint="eastAsia"/>
        </w:rPr>
        <w:t>质量和有限元</w:t>
      </w:r>
      <w:r w:rsidR="008144FB">
        <w:rPr>
          <w:rFonts w:hint="eastAsia"/>
        </w:rPr>
        <w:t>计算</w:t>
      </w:r>
      <w:r w:rsidR="00687356">
        <w:rPr>
          <w:rFonts w:hint="eastAsia"/>
        </w:rPr>
        <w:t>的</w:t>
      </w:r>
      <w:r w:rsidR="008144FB">
        <w:rPr>
          <w:rFonts w:hint="eastAsia"/>
        </w:rPr>
        <w:t>精度</w:t>
      </w:r>
      <w:r w:rsidR="00C76E82">
        <w:rPr>
          <w:rFonts w:hint="eastAsia"/>
        </w:rPr>
        <w:t>，</w:t>
      </w:r>
      <w:r w:rsidR="008144FB">
        <w:rPr>
          <w:rFonts w:hint="eastAsia"/>
        </w:rPr>
        <w:t>往往要求</w:t>
      </w:r>
      <w:r w:rsidR="00C76E82">
        <w:rPr>
          <w:rFonts w:hint="eastAsia"/>
        </w:rPr>
        <w:t>在模型复杂特征</w:t>
      </w:r>
      <w:r>
        <w:rPr>
          <w:rFonts w:hint="eastAsia"/>
        </w:rPr>
        <w:t>区域</w:t>
      </w:r>
      <w:r w:rsidR="00C76E82">
        <w:rPr>
          <w:rFonts w:hint="eastAsia"/>
        </w:rPr>
        <w:t>采用较</w:t>
      </w:r>
      <w:r w:rsidR="008144FB">
        <w:rPr>
          <w:rFonts w:hint="eastAsia"/>
        </w:rPr>
        <w:t>小的单元尺寸</w:t>
      </w:r>
      <w:r w:rsidR="00C76E82">
        <w:rPr>
          <w:rFonts w:hint="eastAsia"/>
        </w:rPr>
        <w:t>。均匀的小尺寸单元虽然可以保证满足</w:t>
      </w:r>
      <w:r w:rsidR="008144FB">
        <w:rPr>
          <w:rFonts w:hint="eastAsia"/>
        </w:rPr>
        <w:t>网格</w:t>
      </w:r>
      <w:r w:rsidR="00C76E82">
        <w:rPr>
          <w:rFonts w:hint="eastAsia"/>
        </w:rPr>
        <w:t>的质量和计算</w:t>
      </w:r>
      <w:r w:rsidR="008144FB">
        <w:rPr>
          <w:rFonts w:hint="eastAsia"/>
        </w:rPr>
        <w:t>的</w:t>
      </w:r>
      <w:r w:rsidR="00C76E82">
        <w:rPr>
          <w:rFonts w:hint="eastAsia"/>
        </w:rPr>
        <w:t>精度，但会在</w:t>
      </w:r>
      <w:r w:rsidR="008144FB">
        <w:rPr>
          <w:rFonts w:hint="eastAsia"/>
        </w:rPr>
        <w:t>过渡平坦的区域产生过多的单元，从而极大地降低程序的时空效率。因</w:t>
      </w:r>
      <w:r w:rsidR="00C76E82">
        <w:rPr>
          <w:rFonts w:hint="eastAsia"/>
        </w:rPr>
        <w:t>此，生成</w:t>
      </w:r>
      <w:r w:rsidR="00EB2995">
        <w:rPr>
          <w:rFonts w:hint="eastAsia"/>
        </w:rPr>
        <w:t>几何自适应曲面</w:t>
      </w:r>
      <w:r w:rsidR="008144FB">
        <w:rPr>
          <w:rFonts w:hint="eastAsia"/>
        </w:rPr>
        <w:t>网格</w:t>
      </w:r>
      <w:r w:rsidR="00C76E82">
        <w:rPr>
          <w:rFonts w:hint="eastAsia"/>
        </w:rPr>
        <w:t>就十分必要</w:t>
      </w:r>
      <w:del w:id="24" w:author="微软用户" w:date="2017-06-07T15:03:00Z">
        <w:r w:rsidR="005F67B1" w:rsidDel="001232AD">
          <w:fldChar w:fldCharType="begin"/>
        </w:r>
        <w:r w:rsidR="005F67B1" w:rsidDel="001232AD">
          <w:delInstrText xml:space="preserve"> ADDIN EN.CITE &lt;EndNote&gt;&lt;Cite&gt;&lt;Author&gt;Aubry&lt;/Author&gt;&lt;Year&gt;2011&lt;/Year&gt;&lt;RecNum&gt;4&lt;/RecNum&gt;&lt;record&gt;&lt;rec-number&gt;4&lt;/rec-number&gt;&lt;foreign-keys&gt;&lt;key app="EN" db-id="zs9at59ebdpdx8ez2z2ppzpjptv55xdws2a5"&gt;4&lt;/key&gt;&lt;/foreign-keys&gt;&lt;ref-type name="Journal Article"&gt;17&lt;/ref-type&gt;&lt;contributors&gt;&lt;authors&gt;&lt;author&gt;Aubry, Romain&lt;/author&gt;&lt;author&gt;Houzeaux, Guillaume&lt;/author&gt;&lt;author&gt;Vazquez, Mariano&lt;/author&gt;&lt;/authors&gt;&lt;/contributors&gt;&lt;titles&gt;&lt;title&gt;A surface remeshing approach&lt;/title&gt;&lt;secondary-title&gt;International Journal for Numerical Methods in Engineering&lt;/secondary-title&gt;&lt;/titles&gt;&lt;periodical&gt;&lt;full-title&gt;International Journal for Numerical Methods in Engineering&lt;/full-title&gt;&lt;/periodical&gt;&lt;pages&gt;1475-1498&lt;/pages&gt;&lt;volume&gt;85&lt;/volume&gt;&lt;number&gt;12&lt;/number&gt;&lt;dates&gt;&lt;year&gt;2011&lt;/year&gt;&lt;/dates&gt;&lt;isbn&gt;1097-0207&lt;/isbn&gt;&lt;urls&gt;&lt;/urls&gt;&lt;/record&gt;&lt;/Cite&gt;&lt;/EndNote&gt;</w:delInstrText>
        </w:r>
        <w:r w:rsidR="005F67B1" w:rsidDel="001232AD">
          <w:fldChar w:fldCharType="separate"/>
        </w:r>
        <w:r w:rsidR="005F67B1" w:rsidDel="001232AD">
          <w:rPr>
            <w:rFonts w:hint="eastAsia"/>
            <w:noProof/>
          </w:rPr>
          <w:delText>{Aubry, 2011 #4}</w:delText>
        </w:r>
        <w:r w:rsidR="005F67B1" w:rsidDel="001232AD">
          <w:fldChar w:fldCharType="end"/>
        </w:r>
      </w:del>
      <w:r w:rsidR="00C76E82">
        <w:rPr>
          <w:rFonts w:hint="eastAsia"/>
        </w:rPr>
        <w:t>。</w:t>
      </w:r>
    </w:p>
    <w:p w14:paraId="18A03AA0" w14:textId="60C38714" w:rsidR="00A008B1" w:rsidRDefault="006E389E" w:rsidP="00B03D92">
      <w:pPr>
        <w:ind w:firstLineChars="200" w:firstLine="420"/>
        <w:rPr>
          <w:ins w:id="25" w:author="尚菲菲" w:date="2017-06-07T10:06:00Z"/>
        </w:rPr>
      </w:pPr>
      <w:r>
        <w:rPr>
          <w:rFonts w:hint="eastAsia"/>
        </w:rPr>
        <w:t>几何自适应</w:t>
      </w:r>
      <w:r w:rsidR="00EB2995">
        <w:rPr>
          <w:rFonts w:hint="eastAsia"/>
        </w:rPr>
        <w:t>曲面</w:t>
      </w:r>
      <w:r>
        <w:rPr>
          <w:rFonts w:hint="eastAsia"/>
        </w:rPr>
        <w:t>网格生成的关键在于自动识别模型的几何特征，产生单元尺寸信息，并对各部分尺寸信息综合优化，从而产生过渡良好的尺寸控制</w:t>
      </w:r>
      <w:r w:rsidR="002A4F5C">
        <w:rPr>
          <w:rFonts w:hint="eastAsia"/>
        </w:rPr>
        <w:t>场</w:t>
      </w:r>
      <w:r>
        <w:rPr>
          <w:rFonts w:hint="eastAsia"/>
        </w:rPr>
        <w:t>信息。</w:t>
      </w:r>
      <w:r w:rsidR="00EB2995">
        <w:rPr>
          <w:rFonts w:hint="eastAsia"/>
        </w:rPr>
        <w:t>常</w:t>
      </w:r>
      <w:r w:rsidR="00A01A68">
        <w:rPr>
          <w:rFonts w:hint="eastAsia"/>
        </w:rPr>
        <w:t>考虑的几何特征包括</w:t>
      </w:r>
      <w:ins w:id="26" w:author="尚菲菲" w:date="2017-06-07T09:14:00Z">
        <w:r w:rsidR="0046405E">
          <w:rPr>
            <w:rFonts w:hint="eastAsia"/>
          </w:rPr>
          <w:t>曲率特征和区域形状特征</w:t>
        </w:r>
      </w:ins>
      <w:del w:id="27" w:author="尚菲菲" w:date="2017-06-07T09:14:00Z">
        <w:r w:rsidR="00A01A68" w:rsidDel="0046405E">
          <w:rPr>
            <w:rFonts w:hint="eastAsia"/>
          </w:rPr>
          <w:delText>面曲率和线曲率</w:delText>
        </w:r>
      </w:del>
      <w:r w:rsidR="00EB2995" w:rsidRPr="00156640">
        <w:rPr>
          <w:rFonts w:ascii="Times New Roman" w:hAnsi="Times New Roman" w:cs="Times New Roman"/>
          <w:vertAlign w:val="superscript"/>
        </w:rPr>
        <w:t>[]</w:t>
      </w:r>
      <w:r w:rsidR="00EB2995">
        <w:rPr>
          <w:rFonts w:hint="eastAsia"/>
        </w:rPr>
        <w:t>。</w:t>
      </w:r>
      <w:ins w:id="28" w:author="尚菲菲" w:date="2017-06-07T09:15:00Z">
        <w:r w:rsidR="0046405E" w:rsidRPr="0046405E">
          <w:rPr>
            <w:rFonts w:hint="eastAsia"/>
          </w:rPr>
          <w:t>曲率特征的自动识别相对简单，只需要计算曲面上任意点的曲率。区域形状特征主要是指区域形状尺寸相对于整体尺寸特别小，具体体现为组成该区域的几何元素彼此靠得过近。区域形状特征的自动识别则较为复杂，主要有两种方法。</w:t>
        </w:r>
      </w:ins>
      <w:del w:id="29" w:author="尚菲菲" w:date="2017-06-07T09:15:00Z">
        <w:r w:rsidR="00EB2995" w:rsidDel="0046405E">
          <w:rPr>
            <w:rFonts w:hint="eastAsia"/>
          </w:rPr>
          <w:delText>与曲率特征的识别相比，邻近特征的识别</w:delText>
        </w:r>
        <w:r w:rsidR="00156640" w:rsidDel="0046405E">
          <w:rPr>
            <w:rFonts w:hint="eastAsia"/>
          </w:rPr>
          <w:delText>具有更大的挑战性。</w:delText>
        </w:r>
      </w:del>
      <w:ins w:id="30" w:author="尚菲菲" w:date="2017-06-07T09:18:00Z">
        <w:r w:rsidR="0068335B">
          <w:rPr>
            <w:rFonts w:hint="eastAsia"/>
          </w:rPr>
          <w:t>第一种方法利用</w:t>
        </w:r>
        <w:r w:rsidR="0068335B" w:rsidRPr="0068335B">
          <w:rPr>
            <w:rFonts w:hint="eastAsia"/>
          </w:rPr>
          <w:t>模型实体的中轴到形体边界的距离识别区域形状特征。</w:t>
        </w:r>
      </w:ins>
      <w:ins w:id="31" w:author="尚菲菲" w:date="2017-06-07T09:22:00Z">
        <w:r w:rsidR="0068335B">
          <w:rPr>
            <w:rFonts w:hint="eastAsia"/>
          </w:rPr>
          <w:t>这种方法可以利用计算几何中关于中轴的许多理论和算法</w:t>
        </w:r>
      </w:ins>
      <w:ins w:id="32" w:author="尚菲菲" w:date="2017-06-07T09:23:00Z">
        <w:r w:rsidR="0068335B">
          <w:rPr>
            <w:rFonts w:hint="eastAsia"/>
          </w:rPr>
          <w:t>。</w:t>
        </w:r>
      </w:ins>
      <w:ins w:id="33" w:author="微软用户" w:date="2017-06-07T19:30:00Z">
        <w:r w:rsidR="00451AE7">
          <w:rPr>
            <w:rFonts w:ascii="Arial" w:hAnsi="Arial" w:cs="Arial"/>
            <w:color w:val="222222"/>
            <w:sz w:val="20"/>
            <w:szCs w:val="20"/>
            <w:shd w:val="clear" w:color="auto" w:fill="FFFFFF"/>
          </w:rPr>
          <w:t>Persson P O</w:t>
        </w:r>
      </w:ins>
      <w:del w:id="34" w:author="微软用户" w:date="2017-06-07T19:30:00Z">
        <w:r w:rsidR="00A01A68" w:rsidRPr="005B3938" w:rsidDel="00451AE7">
          <w:rPr>
            <w:rFonts w:ascii="Times New Roman" w:hAnsi="Times New Roman" w:cs="Times New Roman" w:hint="eastAsia"/>
          </w:rPr>
          <w:delText>persson</w:delText>
        </w:r>
      </w:del>
      <w:r w:rsidR="00156640" w:rsidRPr="00156640">
        <w:rPr>
          <w:rFonts w:ascii="Times New Roman" w:hAnsi="Times New Roman" w:cs="Times New Roman"/>
          <w:vertAlign w:val="superscript"/>
        </w:rPr>
        <w:t>[</w:t>
      </w:r>
      <w:ins w:id="35" w:author="微软用户" w:date="2017-06-07T19:30:00Z">
        <w:r w:rsidR="00451AE7">
          <w:rPr>
            <w:rFonts w:ascii="Times New Roman" w:hAnsi="Times New Roman" w:cs="Times New Roman"/>
            <w:vertAlign w:val="superscript"/>
          </w:rPr>
          <w:t>1</w:t>
        </w:r>
      </w:ins>
      <w:r w:rsidR="00156640" w:rsidRPr="00156640">
        <w:rPr>
          <w:rFonts w:ascii="Times New Roman" w:hAnsi="Times New Roman" w:cs="Times New Roman"/>
          <w:vertAlign w:val="superscript"/>
        </w:rPr>
        <w:t>]</w:t>
      </w:r>
      <w:r w:rsidR="00A01A68">
        <w:rPr>
          <w:rFonts w:hint="eastAsia"/>
        </w:rPr>
        <w:t>和</w:t>
      </w:r>
      <w:ins w:id="36" w:author="微软用户" w:date="2017-06-07T19:31:00Z">
        <w:r w:rsidR="00451AE7">
          <w:rPr>
            <w:rFonts w:ascii="Arial" w:hAnsi="Arial" w:cs="Arial"/>
            <w:color w:val="222222"/>
            <w:sz w:val="20"/>
            <w:szCs w:val="20"/>
            <w:shd w:val="clear" w:color="auto" w:fill="FFFFFF"/>
          </w:rPr>
          <w:t>Quadros W R</w:t>
        </w:r>
      </w:ins>
      <w:del w:id="37" w:author="微软用户" w:date="2017-06-07T19:31:00Z">
        <w:r w:rsidR="00156640" w:rsidDel="00451AE7">
          <w:rPr>
            <w:rFonts w:ascii="Times New Roman" w:hAnsi="Times New Roman" w:cs="Times New Roman" w:hint="eastAsia"/>
          </w:rPr>
          <w:delText>quadros</w:delText>
        </w:r>
      </w:del>
      <w:r w:rsidR="00156640">
        <w:rPr>
          <w:rFonts w:ascii="Times New Roman" w:hAnsi="Times New Roman" w:cs="Times New Roman"/>
          <w:vertAlign w:val="superscript"/>
        </w:rPr>
        <w:t>[</w:t>
      </w:r>
      <w:ins w:id="38" w:author="微软用户" w:date="2017-06-07T19:31:00Z">
        <w:r w:rsidR="00451AE7">
          <w:rPr>
            <w:rFonts w:ascii="Times New Roman" w:hAnsi="Times New Roman" w:cs="Times New Roman"/>
            <w:vertAlign w:val="superscript"/>
          </w:rPr>
          <w:t>2</w:t>
        </w:r>
      </w:ins>
      <w:r w:rsidR="00156640">
        <w:rPr>
          <w:rFonts w:ascii="Times New Roman" w:hAnsi="Times New Roman" w:cs="Times New Roman"/>
          <w:vertAlign w:val="superscript"/>
        </w:rPr>
        <w:t>]</w:t>
      </w:r>
      <w:ins w:id="39" w:author="尚菲菲" w:date="2017-06-07T09:25:00Z">
        <w:r w:rsidR="0068335B">
          <w:rPr>
            <w:rFonts w:ascii="Times New Roman" w:hAnsi="Times New Roman" w:cs="Times New Roman" w:hint="eastAsia"/>
          </w:rPr>
          <w:t>等</w:t>
        </w:r>
      </w:ins>
      <w:r w:rsidR="00EB2995">
        <w:rPr>
          <w:rFonts w:hint="eastAsia"/>
        </w:rPr>
        <w:t>基于中轴转换思想实现了邻近特征的快速准确识别。梁义等</w:t>
      </w:r>
      <w:r w:rsidR="00156640" w:rsidRPr="00156640">
        <w:rPr>
          <w:rFonts w:ascii="Times New Roman" w:hAnsi="Times New Roman" w:cs="Times New Roman"/>
          <w:vertAlign w:val="superscript"/>
        </w:rPr>
        <w:t>[</w:t>
      </w:r>
      <w:ins w:id="40" w:author="微软用户" w:date="2017-06-07T19:32:00Z">
        <w:r w:rsidR="00F510FB">
          <w:rPr>
            <w:rFonts w:ascii="Times New Roman" w:hAnsi="Times New Roman" w:cs="Times New Roman"/>
            <w:vertAlign w:val="superscript"/>
          </w:rPr>
          <w:t>3</w:t>
        </w:r>
      </w:ins>
      <w:r w:rsidR="00156640" w:rsidRPr="00156640">
        <w:rPr>
          <w:rFonts w:ascii="Times New Roman" w:hAnsi="Times New Roman" w:cs="Times New Roman"/>
          <w:vertAlign w:val="superscript"/>
        </w:rPr>
        <w:t>]</w:t>
      </w:r>
      <w:r w:rsidR="00A01A68">
        <w:rPr>
          <w:rFonts w:hint="eastAsia"/>
        </w:rPr>
        <w:t>针对曲面中轴难以求得的问题引入黎曼度量，实现参数曲面上的约束</w:t>
      </w:r>
      <w:r w:rsidR="00A01A68" w:rsidRPr="005B3938">
        <w:rPr>
          <w:rFonts w:ascii="Times New Roman" w:hAnsi="Times New Roman" w:cs="Times New Roman" w:hint="eastAsia"/>
        </w:rPr>
        <w:t>Delaunay</w:t>
      </w:r>
      <w:r w:rsidR="00A01A68">
        <w:rPr>
          <w:rFonts w:hint="eastAsia"/>
        </w:rPr>
        <w:t>三角化，获得了曲面形体的离散中轴，将其用于曲面邻近特征的识别。</w:t>
      </w:r>
      <w:ins w:id="41" w:author="尚菲菲" w:date="2017-06-07T09:26:00Z">
        <w:r w:rsidR="0068335B">
          <w:rPr>
            <w:rFonts w:hint="eastAsia"/>
          </w:rPr>
          <w:t>第二种</w:t>
        </w:r>
        <w:r w:rsidR="0068335B" w:rsidRPr="0068335B">
          <w:rPr>
            <w:rFonts w:hint="eastAsia"/>
          </w:rPr>
          <w:t>是直接计算几何模型边界各种元素之间的距离</w:t>
        </w:r>
        <w:r w:rsidR="0068335B">
          <w:rPr>
            <w:rFonts w:hint="eastAsia"/>
          </w:rPr>
          <w:t>。</w:t>
        </w:r>
      </w:ins>
      <w:ins w:id="42" w:author="尚菲菲" w:date="2017-06-07T09:27:00Z">
        <w:r w:rsidR="00B568DF">
          <w:rPr>
            <w:rFonts w:hint="eastAsia"/>
          </w:rPr>
          <w:t>这种方法</w:t>
        </w:r>
      </w:ins>
      <w:ins w:id="43" w:author="尚菲菲" w:date="2017-06-07T09:28:00Z">
        <w:r w:rsidR="00B568DF">
          <w:rPr>
            <w:rFonts w:hint="eastAsia"/>
          </w:rPr>
          <w:t>是通过计算形体边界的几何元素的距离进行检查。</w:t>
        </w:r>
      </w:ins>
      <w:ins w:id="44" w:author="微软用户" w:date="2017-06-07T19:34:00Z">
        <w:r w:rsidR="00F510FB">
          <w:rPr>
            <w:rFonts w:ascii="Arial" w:hAnsi="Arial" w:cs="Arial"/>
            <w:color w:val="222222"/>
            <w:sz w:val="20"/>
            <w:szCs w:val="20"/>
            <w:shd w:val="clear" w:color="auto" w:fill="FFFFFF"/>
          </w:rPr>
          <w:t>Cunha A</w:t>
        </w:r>
      </w:ins>
      <w:ins w:id="45" w:author="尚菲菲" w:date="2017-06-07T09:30:00Z">
        <w:del w:id="46" w:author="微软用户" w:date="2017-06-07T19:34:00Z">
          <w:r w:rsidR="00B568DF" w:rsidDel="00F510FB">
            <w:rPr>
              <w:rFonts w:hint="eastAsia"/>
            </w:rPr>
            <w:delText>Cunha</w:delText>
          </w:r>
        </w:del>
        <w:r w:rsidR="00B568DF">
          <w:rPr>
            <w:rFonts w:hint="eastAsia"/>
          </w:rPr>
          <w:t>等</w:t>
        </w:r>
      </w:ins>
      <w:ins w:id="47" w:author="微软用户" w:date="2017-06-07T19:36:00Z">
        <w:r w:rsidR="00F510FB" w:rsidRPr="00156640">
          <w:rPr>
            <w:rFonts w:ascii="Times New Roman" w:hAnsi="Times New Roman" w:cs="Times New Roman"/>
            <w:vertAlign w:val="superscript"/>
          </w:rPr>
          <w:t>[</w:t>
        </w:r>
        <w:r w:rsidR="00F510FB">
          <w:rPr>
            <w:rFonts w:ascii="Times New Roman" w:hAnsi="Times New Roman" w:cs="Times New Roman"/>
            <w:vertAlign w:val="superscript"/>
          </w:rPr>
          <w:t>4</w:t>
        </w:r>
        <w:r w:rsidR="00F510FB" w:rsidRPr="00156640">
          <w:rPr>
            <w:rFonts w:ascii="Times New Roman" w:hAnsi="Times New Roman" w:cs="Times New Roman"/>
            <w:vertAlign w:val="superscript"/>
          </w:rPr>
          <w:t>]</w:t>
        </w:r>
        <w:r w:rsidR="00F510FB" w:rsidDel="00F510FB">
          <w:rPr>
            <w:rFonts w:hint="eastAsia"/>
          </w:rPr>
          <w:t xml:space="preserve"> </w:t>
        </w:r>
      </w:ins>
      <w:ins w:id="48" w:author="尚菲菲" w:date="2017-06-07T09:30:00Z">
        <w:del w:id="49" w:author="微软用户" w:date="2017-06-07T19:34:00Z">
          <w:r w:rsidR="00B568DF" w:rsidDel="00F510FB">
            <w:rPr>
              <w:rFonts w:hint="eastAsia"/>
            </w:rPr>
            <w:delText>[]</w:delText>
          </w:r>
        </w:del>
      </w:ins>
      <w:ins w:id="50" w:author="尚菲菲" w:date="2017-06-07T09:29:00Z">
        <w:r w:rsidR="00B568DF">
          <w:rPr>
            <w:rFonts w:hint="eastAsia"/>
          </w:rPr>
          <w:t>和</w:t>
        </w:r>
      </w:ins>
      <w:ins w:id="51" w:author="微软用户" w:date="2017-06-07T19:35:00Z">
        <w:r w:rsidR="00F510FB">
          <w:rPr>
            <w:rFonts w:ascii="Arial" w:hAnsi="Arial" w:cs="Arial"/>
            <w:color w:val="222222"/>
            <w:sz w:val="20"/>
            <w:szCs w:val="20"/>
            <w:shd w:val="clear" w:color="auto" w:fill="FFFFFF"/>
          </w:rPr>
          <w:t>Zhu J</w:t>
        </w:r>
        <w:r w:rsidR="00F510FB" w:rsidDel="00F510FB">
          <w:rPr>
            <w:rFonts w:hint="eastAsia"/>
          </w:rPr>
          <w:t xml:space="preserve"> </w:t>
        </w:r>
      </w:ins>
      <w:ins w:id="52" w:author="尚菲菲" w:date="2017-06-07T09:29:00Z">
        <w:del w:id="53" w:author="微软用户" w:date="2017-06-07T19:35:00Z">
          <w:r w:rsidR="00B568DF" w:rsidDel="00F510FB">
            <w:rPr>
              <w:rFonts w:hint="eastAsia"/>
            </w:rPr>
            <w:delText>Zhu</w:delText>
          </w:r>
        </w:del>
      </w:ins>
      <w:ins w:id="54" w:author="尚菲菲" w:date="2017-06-07T09:30:00Z">
        <w:del w:id="55" w:author="微软用户" w:date="2017-06-07T19:35:00Z">
          <w:r w:rsidR="00B568DF" w:rsidDel="00F510FB">
            <w:rPr>
              <w:rFonts w:hint="eastAsia"/>
            </w:rPr>
            <w:delText>[]</w:delText>
          </w:r>
        </w:del>
      </w:ins>
      <w:ins w:id="56" w:author="尚菲菲" w:date="2017-06-07T09:29:00Z">
        <w:r w:rsidR="00B568DF">
          <w:rPr>
            <w:rFonts w:hint="eastAsia"/>
          </w:rPr>
          <w:t>等</w:t>
        </w:r>
      </w:ins>
      <w:ins w:id="57" w:author="微软用户" w:date="2017-06-07T19:36:00Z">
        <w:r w:rsidR="00F510FB" w:rsidRPr="00156640">
          <w:rPr>
            <w:rFonts w:ascii="Times New Roman" w:hAnsi="Times New Roman" w:cs="Times New Roman"/>
            <w:vertAlign w:val="superscript"/>
          </w:rPr>
          <w:t>[</w:t>
        </w:r>
        <w:r w:rsidR="00F510FB">
          <w:rPr>
            <w:rFonts w:ascii="Times New Roman" w:hAnsi="Times New Roman" w:cs="Times New Roman"/>
            <w:vertAlign w:val="superscript"/>
          </w:rPr>
          <w:t>5</w:t>
        </w:r>
        <w:r w:rsidR="00F510FB" w:rsidRPr="00156640">
          <w:rPr>
            <w:rFonts w:ascii="Times New Roman" w:hAnsi="Times New Roman" w:cs="Times New Roman"/>
            <w:vertAlign w:val="superscript"/>
          </w:rPr>
          <w:t>]</w:t>
        </w:r>
      </w:ins>
      <w:ins w:id="58" w:author="尚菲菲" w:date="2017-06-07T09:33:00Z">
        <w:r w:rsidR="00B568DF">
          <w:rPr>
            <w:rFonts w:hint="eastAsia"/>
          </w:rPr>
          <w:t>。</w:t>
        </w:r>
      </w:ins>
    </w:p>
    <w:p w14:paraId="55F5C392" w14:textId="6FA3C949" w:rsidR="006E53AB" w:rsidRDefault="00000D61" w:rsidP="00B03D92">
      <w:pPr>
        <w:ind w:firstLineChars="200" w:firstLine="420"/>
      </w:pPr>
      <w:r>
        <w:rPr>
          <w:rFonts w:hint="eastAsia"/>
        </w:rPr>
        <w:t>尺寸控制场信息一般采用</w:t>
      </w:r>
      <w:r w:rsidR="008F4736">
        <w:rPr>
          <w:rFonts w:hint="eastAsia"/>
        </w:rPr>
        <w:t>曲面三角网格或者八叉树为</w:t>
      </w:r>
      <w:r w:rsidR="00220641">
        <w:rPr>
          <w:rFonts w:hint="eastAsia"/>
        </w:rPr>
        <w:t>背景网格来存储。陈建军</w:t>
      </w:r>
      <w:r w:rsidR="005B3938">
        <w:rPr>
          <w:rFonts w:hint="eastAsia"/>
        </w:rPr>
        <w:t>等</w:t>
      </w:r>
      <w:r w:rsidR="00156640" w:rsidRPr="00156640">
        <w:rPr>
          <w:rFonts w:ascii="Times New Roman" w:hAnsi="Times New Roman" w:cs="Times New Roman"/>
          <w:vertAlign w:val="superscript"/>
        </w:rPr>
        <w:t>[</w:t>
      </w:r>
      <w:ins w:id="59" w:author="微软用户" w:date="2017-06-07T19:37:00Z">
        <w:r w:rsidR="00F510FB">
          <w:rPr>
            <w:rFonts w:ascii="Times New Roman" w:hAnsi="Times New Roman" w:cs="Times New Roman"/>
            <w:vertAlign w:val="superscript"/>
          </w:rPr>
          <w:t>6</w:t>
        </w:r>
      </w:ins>
      <w:r w:rsidR="00156640" w:rsidRPr="00156640">
        <w:rPr>
          <w:rFonts w:ascii="Times New Roman" w:hAnsi="Times New Roman" w:cs="Times New Roman"/>
          <w:vertAlign w:val="superscript"/>
        </w:rPr>
        <w:t>]</w:t>
      </w:r>
      <w:r w:rsidR="00220641">
        <w:rPr>
          <w:rFonts w:hint="eastAsia"/>
        </w:rPr>
        <w:t>以</w:t>
      </w:r>
      <w:r>
        <w:rPr>
          <w:rFonts w:hint="eastAsia"/>
        </w:rPr>
        <w:t>邻近特征计算时建立的边界采样点集的约束</w:t>
      </w:r>
      <w:r w:rsidRPr="005B3938">
        <w:rPr>
          <w:rFonts w:ascii="Times New Roman" w:hAnsi="Times New Roman" w:cs="Times New Roman" w:hint="eastAsia"/>
        </w:rPr>
        <w:t>Delaunay</w:t>
      </w:r>
      <w:r>
        <w:rPr>
          <w:rFonts w:hint="eastAsia"/>
        </w:rPr>
        <w:t>三角为背景网格，建立了覆盖整个曲面</w:t>
      </w:r>
      <w:r>
        <w:rPr>
          <w:rFonts w:hint="eastAsia"/>
        </w:rPr>
        <w:lastRenderedPageBreak/>
        <w:t>的单元尺寸场。同时采用拉普拉斯法光滑尺寸场。</w:t>
      </w:r>
      <w:ins w:id="60" w:author="微软用户" w:date="2017-06-07T20:13:00Z">
        <w:r w:rsidR="009F2201">
          <w:rPr>
            <w:rFonts w:ascii="Arial" w:hAnsi="Arial" w:cs="Arial"/>
            <w:color w:val="222222"/>
            <w:sz w:val="20"/>
            <w:szCs w:val="20"/>
            <w:shd w:val="clear" w:color="auto" w:fill="FFFFFF"/>
          </w:rPr>
          <w:t>Quadros W R</w:t>
        </w:r>
        <w:r w:rsidR="009F2201">
          <w:rPr>
            <w:rFonts w:ascii="Times New Roman" w:hAnsi="Times New Roman" w:cs="Times New Roman"/>
            <w:vertAlign w:val="superscript"/>
          </w:rPr>
          <w:t>[2]</w:t>
        </w:r>
      </w:ins>
      <w:del w:id="61" w:author="微软用户" w:date="2017-06-07T20:13:00Z">
        <w:r w:rsidDel="009F2201">
          <w:rPr>
            <w:rFonts w:hint="eastAsia"/>
          </w:rPr>
          <w:delText>某某【】</w:delText>
        </w:r>
      </w:del>
      <w:r>
        <w:rPr>
          <w:rFonts w:hint="eastAsia"/>
        </w:rPr>
        <w:t>采用八叉树来存储</w:t>
      </w:r>
      <w:r w:rsidR="008F4736">
        <w:rPr>
          <w:rFonts w:hint="eastAsia"/>
        </w:rPr>
        <w:t>尺寸</w:t>
      </w:r>
      <w:r w:rsidR="005B3938">
        <w:rPr>
          <w:rFonts w:hint="eastAsia"/>
        </w:rPr>
        <w:t>场信息，</w:t>
      </w:r>
      <w:del w:id="62" w:author="微软用户" w:date="2017-06-07T20:15:00Z">
        <w:r w:rsidR="005B3938" w:rsidDel="009F2201">
          <w:rPr>
            <w:rFonts w:hint="eastAsia"/>
          </w:rPr>
          <w:delText>以叶</w:delText>
        </w:r>
        <w:r w:rsidR="008F4736" w:rsidDel="009F2201">
          <w:rPr>
            <w:rFonts w:hint="eastAsia"/>
          </w:rPr>
          <w:delText>节点</w:delText>
        </w:r>
        <w:r w:rsidR="005B3938" w:rsidDel="009F2201">
          <w:rPr>
            <w:rFonts w:hint="eastAsia"/>
          </w:rPr>
          <w:delText>边长</w:delText>
        </w:r>
        <w:r w:rsidR="008F4736" w:rsidDel="009F2201">
          <w:rPr>
            <w:rFonts w:hint="eastAsia"/>
          </w:rPr>
          <w:delText>的</w:delText>
        </w:r>
        <w:r w:rsidR="005B3938" w:rsidDel="009F2201">
          <w:rPr>
            <w:rFonts w:hint="eastAsia"/>
          </w:rPr>
          <w:delText>大小</w:delText>
        </w:r>
        <w:r w:rsidR="008F4736" w:rsidDel="009F2201">
          <w:rPr>
            <w:rFonts w:hint="eastAsia"/>
          </w:rPr>
          <w:delText>来表示</w:delText>
        </w:r>
        <w:r w:rsidR="005B3938" w:rsidDel="009F2201">
          <w:rPr>
            <w:rFonts w:hint="eastAsia"/>
          </w:rPr>
          <w:delText>所</w:delText>
        </w:r>
        <w:r w:rsidR="008F4736" w:rsidDel="009F2201">
          <w:rPr>
            <w:rFonts w:hint="eastAsia"/>
          </w:rPr>
          <w:delText>控制区域的尺寸大小。为了保证相邻</w:delText>
        </w:r>
        <w:r w:rsidR="00B86C81" w:rsidDel="009F2201">
          <w:rPr>
            <w:rFonts w:hint="eastAsia"/>
          </w:rPr>
          <w:delText>叶节点尺寸变化不能太大，他们</w:delText>
        </w:r>
        <w:r w:rsidR="005B3938" w:rsidDel="009F2201">
          <w:rPr>
            <w:rFonts w:hint="eastAsia"/>
          </w:rPr>
          <w:delText>限制了相邻</w:delText>
        </w:r>
        <w:r w:rsidR="009B4A0D" w:rsidDel="009F2201">
          <w:rPr>
            <w:rFonts w:hint="eastAsia"/>
          </w:rPr>
          <w:delText>叶</w:delText>
        </w:r>
        <w:r w:rsidR="005B3938" w:rsidDel="009F2201">
          <w:rPr>
            <w:rFonts w:hint="eastAsia"/>
          </w:rPr>
          <w:delText>节点的层数不能大于</w:delText>
        </w:r>
        <w:r w:rsidR="005B3938" w:rsidRPr="005B3938" w:rsidDel="009F2201">
          <w:rPr>
            <w:rFonts w:ascii="Times New Roman" w:hAnsi="Times New Roman" w:cs="Times New Roman"/>
          </w:rPr>
          <w:delText>1</w:delText>
        </w:r>
        <w:r w:rsidR="008F4736" w:rsidDel="009F2201">
          <w:rPr>
            <w:rFonts w:hint="eastAsia"/>
          </w:rPr>
          <w:delText>。</w:delText>
        </w:r>
        <w:r w:rsidR="005B3938" w:rsidDel="009F2201">
          <w:rPr>
            <w:rFonts w:hint="eastAsia"/>
          </w:rPr>
          <w:delText>即便这样</w:delText>
        </w:r>
        <w:r w:rsidR="008F4736" w:rsidDel="009F2201">
          <w:rPr>
            <w:rFonts w:hint="eastAsia"/>
          </w:rPr>
          <w:delText>，部分相邻</w:delText>
        </w:r>
        <w:r w:rsidR="005B3938" w:rsidDel="009F2201">
          <w:rPr>
            <w:rFonts w:hint="eastAsia"/>
          </w:rPr>
          <w:delText>叶</w:delText>
        </w:r>
        <w:r w:rsidR="008F4736" w:rsidDel="009F2201">
          <w:rPr>
            <w:rFonts w:hint="eastAsia"/>
          </w:rPr>
          <w:delText>节点的尺寸变化仍然会有</w:delText>
        </w:r>
        <w:r w:rsidR="005B3938" w:rsidRPr="005B3938" w:rsidDel="009F2201">
          <w:rPr>
            <w:rFonts w:ascii="Times New Roman" w:hAnsi="Times New Roman" w:cs="Times New Roman"/>
          </w:rPr>
          <w:delText>1</w:delText>
        </w:r>
        <w:r w:rsidR="008F4736" w:rsidDel="009F2201">
          <w:rPr>
            <w:rFonts w:hint="eastAsia"/>
          </w:rPr>
          <w:delText>倍的差距</w:delText>
        </w:r>
        <w:r w:rsidR="00CC09CD" w:rsidDel="009F2201">
          <w:rPr>
            <w:rFonts w:hint="eastAsia"/>
          </w:rPr>
          <w:delText>，在过渡的区域产生的单元质量相对较差</w:delText>
        </w:r>
      </w:del>
      <w:ins w:id="63" w:author="微软用户" w:date="2017-06-07T20:15:00Z">
        <w:r w:rsidR="009F2201">
          <w:rPr>
            <w:rFonts w:hint="eastAsia"/>
          </w:rPr>
          <w:t>再通过</w:t>
        </w:r>
      </w:ins>
      <w:ins w:id="64" w:author="微软用户" w:date="2017-06-07T20:16:00Z">
        <w:r w:rsidR="009F2201">
          <w:rPr>
            <w:rFonts w:hint="eastAsia"/>
          </w:rPr>
          <w:t>插值</w:t>
        </w:r>
        <w:r w:rsidR="009F2201">
          <w:t>的方式是尺寸场光滑</w:t>
        </w:r>
      </w:ins>
      <w:r w:rsidR="006E53AB">
        <w:rPr>
          <w:rFonts w:hint="eastAsia"/>
        </w:rPr>
        <w:t>。</w:t>
      </w:r>
    </w:p>
    <w:p w14:paraId="505CA1C3" w14:textId="4653F3E9" w:rsidR="006E389E" w:rsidRDefault="006E389E" w:rsidP="00B03D92">
      <w:pPr>
        <w:ind w:firstLineChars="200" w:firstLine="420"/>
        <w:rPr>
          <w:ins w:id="65" w:author="尚菲菲" w:date="2017-06-07T09:53:00Z"/>
        </w:rPr>
      </w:pPr>
      <w:r w:rsidRPr="009B4A0D">
        <w:rPr>
          <w:rFonts w:ascii="Times New Roman" w:hAnsi="Times New Roman" w:cs="Times New Roman"/>
        </w:rPr>
        <w:t>STL</w:t>
      </w:r>
      <w:r>
        <w:rPr>
          <w:rFonts w:hint="eastAsia"/>
        </w:rPr>
        <w:t>模型的自适应网格生成研究相对较少。</w:t>
      </w:r>
      <w:r w:rsidR="002E4E1C">
        <w:rPr>
          <w:rFonts w:hint="eastAsia"/>
        </w:rPr>
        <w:t>生成方法可以分为映射法和直接法。映射法的主要思想是恢复</w:t>
      </w:r>
      <w:r w:rsidR="002E4E1C" w:rsidRPr="009B4A0D">
        <w:rPr>
          <w:rFonts w:ascii="Times New Roman" w:hAnsi="Times New Roman" w:cs="Times New Roman" w:hint="eastAsia"/>
        </w:rPr>
        <w:t>STL</w:t>
      </w:r>
      <w:r w:rsidR="002E4E1C">
        <w:rPr>
          <w:rFonts w:hint="eastAsia"/>
        </w:rPr>
        <w:t>模型的参数信息，在曲面的参数域内生成网格，再将其映射回三维空间得到曲面网格。</w:t>
      </w:r>
      <w:r w:rsidR="00220641">
        <w:rPr>
          <w:rFonts w:hint="eastAsia"/>
        </w:rPr>
        <w:t>映射法的效率较高，不足是</w:t>
      </w:r>
      <w:r w:rsidR="006B3D03">
        <w:rPr>
          <w:rFonts w:hint="eastAsia"/>
        </w:rPr>
        <w:t>存在映射畸</w:t>
      </w:r>
      <w:r w:rsidR="009B4A0D">
        <w:rPr>
          <w:rFonts w:hint="eastAsia"/>
        </w:rPr>
        <w:t>变</w:t>
      </w:r>
      <w:r w:rsidR="006B3D03">
        <w:rPr>
          <w:rFonts w:hint="eastAsia"/>
        </w:rPr>
        <w:t>。</w:t>
      </w:r>
      <w:r w:rsidR="009B4A0D">
        <w:rPr>
          <w:rFonts w:hint="eastAsia"/>
        </w:rPr>
        <w:t>基于</w:t>
      </w:r>
      <w:r w:rsidR="006B3D03">
        <w:rPr>
          <w:rFonts w:hint="eastAsia"/>
        </w:rPr>
        <w:t>直接法</w:t>
      </w:r>
      <w:r w:rsidR="009B4A0D">
        <w:rPr>
          <w:rFonts w:hint="eastAsia"/>
        </w:rPr>
        <w:t>的网格生成直接在三维空间进行，避免了映射法所存在的映射畸变</w:t>
      </w:r>
      <w:r w:rsidR="006B3D03">
        <w:rPr>
          <w:rFonts w:hint="eastAsia"/>
        </w:rPr>
        <w:t>问题。如</w:t>
      </w:r>
      <w:ins w:id="66" w:author="微软用户" w:date="2017-06-07T20:21:00Z">
        <w:r w:rsidR="009F2201">
          <w:rPr>
            <w:rFonts w:ascii="Arial" w:hAnsi="Arial" w:cs="Arial"/>
            <w:color w:val="222222"/>
            <w:sz w:val="20"/>
            <w:szCs w:val="20"/>
            <w:shd w:val="clear" w:color="auto" w:fill="FFFFFF"/>
          </w:rPr>
          <w:t>Béchet E</w:t>
        </w:r>
        <w:r w:rsidR="009F2201" w:rsidRPr="009B4A0D" w:rsidDel="009F2201">
          <w:rPr>
            <w:rFonts w:ascii="Times New Roman" w:hAnsi="Times New Roman" w:cs="Times New Roman"/>
          </w:rPr>
          <w:t xml:space="preserve"> </w:t>
        </w:r>
      </w:ins>
      <w:del w:id="67" w:author="微软用户" w:date="2017-06-07T20:21:00Z">
        <w:r w:rsidR="006B3D03" w:rsidRPr="009B4A0D" w:rsidDel="009F2201">
          <w:rPr>
            <w:rFonts w:ascii="Times New Roman" w:hAnsi="Times New Roman" w:cs="Times New Roman"/>
          </w:rPr>
          <w:delText>Bechet</w:delText>
        </w:r>
      </w:del>
      <w:r w:rsidR="009B4A0D">
        <w:rPr>
          <w:rFonts w:ascii="Times New Roman" w:hAnsi="Times New Roman" w:cs="Times New Roman"/>
        </w:rPr>
        <w:t>等</w:t>
      </w:r>
      <w:r w:rsidR="009B4A0D">
        <w:rPr>
          <w:rFonts w:ascii="Times New Roman" w:hAnsi="Times New Roman" w:cs="Times New Roman"/>
          <w:vertAlign w:val="superscript"/>
        </w:rPr>
        <w:t>[</w:t>
      </w:r>
      <w:ins w:id="68" w:author="微软用户" w:date="2017-06-07T20:21:00Z">
        <w:r w:rsidR="009F2201">
          <w:rPr>
            <w:rFonts w:ascii="Times New Roman" w:hAnsi="Times New Roman" w:cs="Times New Roman"/>
            <w:vertAlign w:val="superscript"/>
          </w:rPr>
          <w:t>7</w:t>
        </w:r>
      </w:ins>
      <w:r w:rsidR="009B4A0D">
        <w:rPr>
          <w:rFonts w:ascii="Times New Roman" w:hAnsi="Times New Roman" w:cs="Times New Roman"/>
          <w:vertAlign w:val="superscript"/>
        </w:rPr>
        <w:t>]</w:t>
      </w:r>
      <w:r w:rsidR="006B3D03">
        <w:rPr>
          <w:rFonts w:hint="eastAsia"/>
        </w:rPr>
        <w:t>结合</w:t>
      </w:r>
      <w:r w:rsidR="006B3D03" w:rsidRPr="009B4A0D">
        <w:rPr>
          <w:rFonts w:ascii="Times New Roman" w:hAnsi="Times New Roman" w:cs="Times New Roman" w:hint="eastAsia"/>
        </w:rPr>
        <w:t>Delaunay</w:t>
      </w:r>
      <w:r w:rsidR="009B4A0D">
        <w:rPr>
          <w:rFonts w:hint="eastAsia"/>
        </w:rPr>
        <w:t>准则和边分裂操作</w:t>
      </w:r>
      <w:r w:rsidR="006B3D03">
        <w:rPr>
          <w:rFonts w:hint="eastAsia"/>
        </w:rPr>
        <w:t>生成曲面网格。</w:t>
      </w:r>
      <w:ins w:id="69" w:author="微软用户" w:date="2017-06-07T20:23:00Z">
        <w:r w:rsidR="00BC614C">
          <w:rPr>
            <w:rFonts w:ascii="Arial" w:hAnsi="Arial" w:cs="Arial"/>
            <w:color w:val="222222"/>
            <w:sz w:val="20"/>
            <w:szCs w:val="20"/>
            <w:shd w:val="clear" w:color="auto" w:fill="FFFFFF"/>
          </w:rPr>
          <w:t>Wang D</w:t>
        </w:r>
        <w:r w:rsidR="00BC614C" w:rsidDel="00BC614C">
          <w:rPr>
            <w:rFonts w:ascii="Times New Roman" w:hAnsi="Times New Roman" w:cs="Times New Roman" w:hint="eastAsia"/>
          </w:rPr>
          <w:t xml:space="preserve"> </w:t>
        </w:r>
      </w:ins>
      <w:del w:id="70" w:author="微软用户" w:date="2017-06-07T20:23:00Z">
        <w:r w:rsidR="009B4A0D" w:rsidDel="00BC614C">
          <w:rPr>
            <w:rFonts w:ascii="Times New Roman" w:hAnsi="Times New Roman" w:cs="Times New Roman" w:hint="eastAsia"/>
          </w:rPr>
          <w:delText>W</w:delText>
        </w:r>
        <w:r w:rsidR="00D600CA" w:rsidRPr="009B4A0D" w:rsidDel="00BC614C">
          <w:rPr>
            <w:rFonts w:ascii="Times New Roman" w:hAnsi="Times New Roman" w:cs="Times New Roman" w:hint="eastAsia"/>
          </w:rPr>
          <w:delText>ang</w:delText>
        </w:r>
      </w:del>
      <w:r w:rsidR="00D600CA">
        <w:rPr>
          <w:rFonts w:hint="eastAsia"/>
        </w:rPr>
        <w:t>等</w:t>
      </w:r>
      <w:r w:rsidR="009B4A0D">
        <w:rPr>
          <w:rFonts w:ascii="Times New Roman" w:hAnsi="Times New Roman" w:cs="Times New Roman"/>
          <w:vertAlign w:val="superscript"/>
        </w:rPr>
        <w:t>[</w:t>
      </w:r>
      <w:ins w:id="71" w:author="微软用户" w:date="2017-06-07T20:23:00Z">
        <w:r w:rsidR="00BC614C">
          <w:rPr>
            <w:rFonts w:ascii="Times New Roman" w:hAnsi="Times New Roman" w:cs="Times New Roman"/>
            <w:vertAlign w:val="superscript"/>
          </w:rPr>
          <w:t>8</w:t>
        </w:r>
      </w:ins>
      <w:r w:rsidR="009B4A0D">
        <w:rPr>
          <w:rFonts w:ascii="Times New Roman" w:hAnsi="Times New Roman" w:cs="Times New Roman"/>
          <w:vertAlign w:val="superscript"/>
        </w:rPr>
        <w:t>]</w:t>
      </w:r>
      <w:r w:rsidR="009B4A0D">
        <w:rPr>
          <w:rFonts w:hint="eastAsia"/>
        </w:rPr>
        <w:t>则综合考虑了利用边分裂、边交换和边折叠</w:t>
      </w:r>
      <w:r w:rsidR="00D600CA">
        <w:rPr>
          <w:rFonts w:hint="eastAsia"/>
        </w:rPr>
        <w:t>生成曲面网格。</w:t>
      </w:r>
      <w:r w:rsidR="009B4A0D">
        <w:rPr>
          <w:rFonts w:hint="eastAsia"/>
        </w:rPr>
        <w:t>这些方</w:t>
      </w:r>
      <w:r w:rsidR="00D600CA">
        <w:rPr>
          <w:rFonts w:hint="eastAsia"/>
        </w:rPr>
        <w:t>法都是在原来</w:t>
      </w:r>
      <w:r w:rsidR="00D600CA" w:rsidRPr="009B4A0D">
        <w:rPr>
          <w:rFonts w:ascii="Times New Roman" w:hAnsi="Times New Roman" w:cs="Times New Roman" w:hint="eastAsia"/>
        </w:rPr>
        <w:t>STL</w:t>
      </w:r>
      <w:r w:rsidR="00D600CA">
        <w:rPr>
          <w:rFonts w:hint="eastAsia"/>
        </w:rPr>
        <w:t>三角网格的基础上操作，新生成的</w:t>
      </w:r>
      <w:r w:rsidR="009B4A0D">
        <w:rPr>
          <w:rFonts w:hint="eastAsia"/>
        </w:rPr>
        <w:t>网格</w:t>
      </w:r>
      <w:r w:rsidR="00D600CA">
        <w:rPr>
          <w:rFonts w:hint="eastAsia"/>
        </w:rPr>
        <w:t>质量极大地受限于初始的</w:t>
      </w:r>
      <w:r w:rsidR="00D600CA" w:rsidRPr="009B4A0D">
        <w:rPr>
          <w:rFonts w:ascii="Times New Roman" w:hAnsi="Times New Roman" w:cs="Times New Roman" w:hint="eastAsia"/>
        </w:rPr>
        <w:t>STL</w:t>
      </w:r>
      <w:r w:rsidR="00D600CA">
        <w:rPr>
          <w:rFonts w:hint="eastAsia"/>
        </w:rPr>
        <w:t>网格。</w:t>
      </w:r>
      <w:del w:id="72" w:author="微软用户" w:date="2017-06-07T20:26:00Z">
        <w:r w:rsidR="00D600CA" w:rsidDel="00BC614C">
          <w:rPr>
            <w:rFonts w:hint="eastAsia"/>
          </w:rPr>
          <w:delText>比较成功</w:delText>
        </w:r>
      </w:del>
      <w:ins w:id="73" w:author="微软用户" w:date="2017-06-07T20:26:00Z">
        <w:r w:rsidR="00BC614C">
          <w:rPr>
            <w:rFonts w:hint="eastAsia"/>
          </w:rPr>
          <w:t>效果较好</w:t>
        </w:r>
      </w:ins>
      <w:r w:rsidR="00D600CA">
        <w:rPr>
          <w:rFonts w:hint="eastAsia"/>
        </w:rPr>
        <w:t>的直接法</w:t>
      </w:r>
      <w:r w:rsidR="009B4A0D">
        <w:rPr>
          <w:rFonts w:hint="eastAsia"/>
        </w:rPr>
        <w:t>大都采用前沿推进的技术，如</w:t>
      </w:r>
      <w:ins w:id="74" w:author="微软用户" w:date="2017-06-07T20:30:00Z">
        <w:r w:rsidR="00BC614C">
          <w:rPr>
            <w:rFonts w:ascii="Arial" w:hAnsi="Arial" w:cs="Arial" w:hint="eastAsia"/>
            <w:color w:val="222222"/>
            <w:sz w:val="20"/>
            <w:szCs w:val="20"/>
            <w:shd w:val="clear" w:color="auto" w:fill="FFFFFF"/>
          </w:rPr>
          <w:t>文献</w:t>
        </w:r>
      </w:ins>
      <w:del w:id="75" w:author="微软用户" w:date="2017-06-07T20:28:00Z">
        <w:r w:rsidR="009B4A0D" w:rsidDel="00BC614C">
          <w:rPr>
            <w:rFonts w:hint="eastAsia"/>
          </w:rPr>
          <w:delText>【】</w:delText>
        </w:r>
      </w:del>
      <w:del w:id="76" w:author="微软用户" w:date="2017-06-07T20:30:00Z">
        <w:r w:rsidR="009B4A0D" w:rsidDel="00BC614C">
          <w:rPr>
            <w:rFonts w:hint="eastAsia"/>
          </w:rPr>
          <w:delText>等</w:delText>
        </w:r>
      </w:del>
      <w:r w:rsidR="005904AC">
        <w:rPr>
          <w:rFonts w:ascii="Times New Roman" w:hAnsi="Times New Roman" w:cs="Times New Roman"/>
          <w:vertAlign w:val="superscript"/>
        </w:rPr>
        <w:t>[</w:t>
      </w:r>
      <w:ins w:id="77" w:author="微软用户" w:date="2017-06-07T20:28:00Z">
        <w:r w:rsidR="00BC614C">
          <w:rPr>
            <w:rFonts w:ascii="Times New Roman" w:hAnsi="Times New Roman" w:cs="Times New Roman"/>
            <w:vertAlign w:val="superscript"/>
          </w:rPr>
          <w:t>9</w:t>
        </w:r>
      </w:ins>
      <w:ins w:id="78" w:author="微软用户" w:date="2017-06-07T20:30:00Z">
        <w:r w:rsidR="00BC614C">
          <w:rPr>
            <w:rFonts w:ascii="Times New Roman" w:hAnsi="Times New Roman" w:cs="Times New Roman" w:hint="eastAsia"/>
            <w:vertAlign w:val="superscript"/>
          </w:rPr>
          <w:t>-10</w:t>
        </w:r>
      </w:ins>
      <w:r w:rsidR="005904AC">
        <w:rPr>
          <w:rFonts w:ascii="Times New Roman" w:hAnsi="Times New Roman" w:cs="Times New Roman"/>
          <w:vertAlign w:val="superscript"/>
        </w:rPr>
        <w:t>]</w:t>
      </w:r>
      <w:r w:rsidR="00B86C81">
        <w:rPr>
          <w:rFonts w:hint="eastAsia"/>
        </w:rPr>
        <w:t>。这些方法都需要做</w:t>
      </w:r>
      <w:r w:rsidR="009B4A0D">
        <w:rPr>
          <w:rFonts w:hint="eastAsia"/>
        </w:rPr>
        <w:t>点到曲面的投影计</w:t>
      </w:r>
      <w:r w:rsidR="00D600CA">
        <w:rPr>
          <w:rFonts w:hint="eastAsia"/>
        </w:rPr>
        <w:t>算以及前沿的判交等操作。虽然</w:t>
      </w:r>
      <w:del w:id="79" w:author="微软用户" w:date="2017-06-07T20:43:00Z">
        <w:r w:rsidR="00D600CA" w:rsidDel="00486B74">
          <w:rPr>
            <w:rFonts w:hint="eastAsia"/>
          </w:rPr>
          <w:delText>【】等</w:delText>
        </w:r>
      </w:del>
      <w:ins w:id="80" w:author="微软用户" w:date="2017-06-07T20:43:00Z">
        <w:r w:rsidR="00486B74">
          <w:rPr>
            <w:rFonts w:hint="eastAsia"/>
          </w:rPr>
          <w:t>文献</w:t>
        </w:r>
      </w:ins>
      <w:r w:rsidR="005904AC">
        <w:rPr>
          <w:rFonts w:ascii="Times New Roman" w:hAnsi="Times New Roman" w:cs="Times New Roman"/>
          <w:vertAlign w:val="superscript"/>
        </w:rPr>
        <w:t>[</w:t>
      </w:r>
      <w:ins w:id="81" w:author="微软用户" w:date="2017-06-07T20:43:00Z">
        <w:r w:rsidR="00486B74">
          <w:rPr>
            <w:rFonts w:ascii="Times New Roman" w:hAnsi="Times New Roman" w:cs="Times New Roman"/>
            <w:vertAlign w:val="superscript"/>
          </w:rPr>
          <w:t>11-13</w:t>
        </w:r>
      </w:ins>
      <w:r w:rsidR="005904AC">
        <w:rPr>
          <w:rFonts w:ascii="Times New Roman" w:hAnsi="Times New Roman" w:cs="Times New Roman"/>
          <w:vertAlign w:val="superscript"/>
        </w:rPr>
        <w:t>]</w:t>
      </w:r>
      <w:r w:rsidR="00D600CA">
        <w:rPr>
          <w:rFonts w:hint="eastAsia"/>
        </w:rPr>
        <w:t>对前沿判交做了加速策略，这种方法相较于映射法仍然非常耗时。</w:t>
      </w:r>
    </w:p>
    <w:p w14:paraId="0CB69AFF" w14:textId="67D3397A" w:rsidR="00A008B1" w:rsidRPr="006E389E" w:rsidDel="00A008B1" w:rsidRDefault="005333F4" w:rsidP="00A008B1">
      <w:pPr>
        <w:ind w:firstLineChars="200" w:firstLine="420"/>
        <w:rPr>
          <w:del w:id="82" w:author="尚菲菲" w:date="2017-06-07T10:04:00Z"/>
        </w:rPr>
      </w:pPr>
      <w:ins w:id="83" w:author="尚菲菲" w:date="2017-06-07T09:53:00Z">
        <w:r>
          <w:rPr>
            <w:rFonts w:hint="eastAsia"/>
          </w:rPr>
          <w:t>球填充法</w:t>
        </w:r>
        <w:r>
          <w:rPr>
            <w:rFonts w:hint="eastAsia"/>
          </w:rPr>
          <w:t>[</w:t>
        </w:r>
      </w:ins>
      <w:ins w:id="84" w:author="微软用户" w:date="2017-06-07T20:48:00Z">
        <w:r w:rsidR="00486B74">
          <w:t>14</w:t>
        </w:r>
      </w:ins>
      <w:ins w:id="85" w:author="尚菲菲" w:date="2017-06-07T09:53:00Z">
        <w:r>
          <w:rPr>
            <w:rFonts w:hint="eastAsia"/>
          </w:rPr>
          <w:t>]</w:t>
        </w:r>
        <w:r>
          <w:rPr>
            <w:rFonts w:hint="eastAsia"/>
          </w:rPr>
          <w:t>是</w:t>
        </w:r>
      </w:ins>
      <w:ins w:id="86" w:author="尚菲菲" w:date="2017-06-07T09:56:00Z">
        <w:r>
          <w:rPr>
            <w:rFonts w:hint="eastAsia"/>
          </w:rPr>
          <w:t>刘剑飞提出的一种前沿推进法，它</w:t>
        </w:r>
      </w:ins>
      <w:ins w:id="87" w:author="尚菲菲" w:date="2017-06-07T09:58:00Z">
        <w:r w:rsidRPr="005333F4">
          <w:rPr>
            <w:rFonts w:hint="eastAsia"/>
          </w:rPr>
          <w:t>假想小球按照</w:t>
        </w:r>
      </w:ins>
      <w:ins w:id="88" w:author="尚菲菲" w:date="2017-06-07T09:59:00Z">
        <w:r>
          <w:rPr>
            <w:rFonts w:hint="eastAsia"/>
          </w:rPr>
          <w:t>形体</w:t>
        </w:r>
      </w:ins>
      <w:ins w:id="89" w:author="尚菲菲" w:date="2017-06-07T09:58:00Z">
        <w:r>
          <w:rPr>
            <w:rFonts w:hint="eastAsia"/>
          </w:rPr>
          <w:t>模型顶点、</w:t>
        </w:r>
      </w:ins>
      <w:ins w:id="90" w:author="尚菲菲" w:date="2017-06-07T09:59:00Z">
        <w:r>
          <w:rPr>
            <w:rFonts w:hint="eastAsia"/>
          </w:rPr>
          <w:t>边和面</w:t>
        </w:r>
      </w:ins>
      <w:ins w:id="91" w:author="尚菲菲" w:date="2017-06-07T10:00:00Z">
        <w:r w:rsidR="00A008B1">
          <w:rPr>
            <w:rFonts w:hint="eastAsia"/>
          </w:rPr>
          <w:t>的顺序依次填充形体表面，填充完毕后</w:t>
        </w:r>
      </w:ins>
      <w:ins w:id="92" w:author="尚菲菲" w:date="2017-06-07T10:01:00Z">
        <w:r w:rsidR="00A008B1">
          <w:rPr>
            <w:rFonts w:hint="eastAsia"/>
          </w:rPr>
          <w:t>，球心处即节点的位置</w:t>
        </w:r>
      </w:ins>
      <w:ins w:id="93" w:author="尚菲菲" w:date="2017-06-07T10:02:00Z">
        <w:r w:rsidR="00A008B1">
          <w:rPr>
            <w:rFonts w:hint="eastAsia"/>
          </w:rPr>
          <w:t>，最后在连接相邻球的球心就可以得到最终的网格。</w:t>
        </w:r>
      </w:ins>
    </w:p>
    <w:p w14:paraId="5464E45B" w14:textId="77777777" w:rsidR="00514C12" w:rsidRDefault="009B4A0D" w:rsidP="00B03D92">
      <w:pPr>
        <w:ind w:firstLineChars="200" w:firstLine="420"/>
        <w:rPr>
          <w:ins w:id="94" w:author="尚菲菲" w:date="2017-06-07T10:40:00Z"/>
        </w:rPr>
      </w:pPr>
      <w:r>
        <w:rPr>
          <w:rFonts w:hint="eastAsia"/>
        </w:rPr>
        <w:t>本文基于</w:t>
      </w:r>
      <w:ins w:id="95" w:author="尚菲菲" w:date="2017-06-07T10:05:00Z">
        <w:r w:rsidR="00A008B1">
          <w:rPr>
            <w:rFonts w:hint="eastAsia"/>
          </w:rPr>
          <w:t>球填充法</w:t>
        </w:r>
      </w:ins>
      <w:del w:id="96" w:author="尚菲菲" w:date="2017-06-07T10:05:00Z">
        <w:r w:rsidR="00F23435" w:rsidDel="00A008B1">
          <w:rPr>
            <w:rFonts w:hint="eastAsia"/>
          </w:rPr>
          <w:delText>直接法</w:delText>
        </w:r>
      </w:del>
      <w:ins w:id="97" w:author="尚菲菲" w:date="2017-06-07T10:35:00Z">
        <w:r w:rsidR="00514C12">
          <w:rPr>
            <w:rFonts w:hint="eastAsia"/>
          </w:rPr>
          <w:t>提出一种处理</w:t>
        </w:r>
        <w:r w:rsidR="00514C12">
          <w:rPr>
            <w:rFonts w:hint="eastAsia"/>
          </w:rPr>
          <w:t>STL</w:t>
        </w:r>
        <w:r w:rsidR="00514C12">
          <w:rPr>
            <w:rFonts w:hint="eastAsia"/>
          </w:rPr>
          <w:t>模型的曲面自适应网格生成方法。</w:t>
        </w:r>
      </w:ins>
      <w:ins w:id="98" w:author="尚菲菲" w:date="2017-06-07T10:41:00Z">
        <w:r w:rsidR="001D51D2">
          <w:rPr>
            <w:rFonts w:hint="eastAsia"/>
          </w:rPr>
          <w:t>这种方法</w:t>
        </w:r>
      </w:ins>
      <w:ins w:id="99" w:author="尚菲菲" w:date="2017-06-07T10:43:00Z">
        <w:r w:rsidR="001D51D2">
          <w:rPr>
            <w:rFonts w:hint="eastAsia"/>
          </w:rPr>
          <w:t>首先</w:t>
        </w:r>
      </w:ins>
      <w:ins w:id="100" w:author="尚菲菲" w:date="2017-06-07T10:46:00Z">
        <w:r w:rsidR="001D51D2">
          <w:rPr>
            <w:rFonts w:hint="eastAsia"/>
          </w:rPr>
          <w:t>识别</w:t>
        </w:r>
      </w:ins>
      <w:ins w:id="101" w:author="尚菲菲" w:date="2017-06-07T10:43:00Z">
        <w:r w:rsidR="001D51D2">
          <w:rPr>
            <w:rFonts w:hint="eastAsia"/>
          </w:rPr>
          <w:t>曲率特征及区域形状特征</w:t>
        </w:r>
      </w:ins>
      <w:ins w:id="102" w:author="尚菲菲" w:date="2017-06-07T10:46:00Z">
        <w:r w:rsidR="001D51D2">
          <w:rPr>
            <w:rFonts w:hint="eastAsia"/>
          </w:rPr>
          <w:t>，接着</w:t>
        </w:r>
      </w:ins>
      <w:ins w:id="103" w:author="尚菲菲" w:date="2017-06-07T10:47:00Z">
        <w:r w:rsidR="001D51D2">
          <w:rPr>
            <w:rFonts w:hint="eastAsia"/>
          </w:rPr>
          <w:t>根据特征构造尺寸场并</w:t>
        </w:r>
      </w:ins>
      <w:ins w:id="104" w:author="尚菲菲" w:date="2017-06-07T10:44:00Z">
        <w:r w:rsidR="001D51D2">
          <w:rPr>
            <w:rFonts w:hint="eastAsia"/>
          </w:rPr>
          <w:t>采用八叉树背景网格存储尺寸场，</w:t>
        </w:r>
      </w:ins>
      <w:ins w:id="105" w:author="尚菲菲" w:date="2017-06-07T10:46:00Z">
        <w:r w:rsidR="001D51D2">
          <w:rPr>
            <w:rFonts w:hint="eastAsia"/>
          </w:rPr>
          <w:t>最终</w:t>
        </w:r>
      </w:ins>
      <w:ins w:id="106" w:author="尚菲菲" w:date="2017-06-07T10:47:00Z">
        <w:r w:rsidR="001D51D2">
          <w:rPr>
            <w:rFonts w:hint="eastAsia"/>
          </w:rPr>
          <w:t>采用球填充法</w:t>
        </w:r>
      </w:ins>
      <w:ins w:id="107" w:author="尚菲菲" w:date="2017-06-07T10:45:00Z">
        <w:r w:rsidR="001D51D2">
          <w:rPr>
            <w:rFonts w:hint="eastAsia"/>
          </w:rPr>
          <w:t>生成自适应网格。</w:t>
        </w:r>
      </w:ins>
    </w:p>
    <w:p w14:paraId="3D9947FB" w14:textId="77777777" w:rsidR="00A71348" w:rsidDel="001D51D2" w:rsidRDefault="00F23435" w:rsidP="00B03D92">
      <w:pPr>
        <w:ind w:firstLineChars="200" w:firstLine="420"/>
        <w:rPr>
          <w:del w:id="108" w:author="尚菲菲" w:date="2017-06-07T10:47:00Z"/>
        </w:rPr>
      </w:pPr>
      <w:del w:id="109" w:author="尚菲菲" w:date="2017-06-07T10:35:00Z">
        <w:r w:rsidDel="00514C12">
          <w:rPr>
            <w:rFonts w:hint="eastAsia"/>
          </w:rPr>
          <w:delText>生成</w:delText>
        </w:r>
        <w:r w:rsidRPr="009B4A0D" w:rsidDel="00514C12">
          <w:rPr>
            <w:rFonts w:ascii="Times New Roman" w:hAnsi="Times New Roman" w:cs="Times New Roman" w:hint="eastAsia"/>
          </w:rPr>
          <w:delText>STL</w:delText>
        </w:r>
        <w:r w:rsidDel="00514C12">
          <w:rPr>
            <w:rFonts w:hint="eastAsia"/>
          </w:rPr>
          <w:delText>网格，</w:delText>
        </w:r>
      </w:del>
      <w:del w:id="110" w:author="尚菲菲" w:date="2017-06-07T10:47:00Z">
        <w:r w:rsidDel="001D51D2">
          <w:rPr>
            <w:rFonts w:hint="eastAsia"/>
          </w:rPr>
          <w:delText>和已有的算法相比，主要包含以下</w:delText>
        </w:r>
        <w:r w:rsidR="00B86C81" w:rsidDel="001D51D2">
          <w:rPr>
            <w:rFonts w:hint="eastAsia"/>
          </w:rPr>
          <w:delText>两</w:delText>
        </w:r>
        <w:r w:rsidDel="001D51D2">
          <w:rPr>
            <w:rFonts w:hint="eastAsia"/>
          </w:rPr>
          <w:delText>点改进：</w:delText>
        </w:r>
      </w:del>
    </w:p>
    <w:p w14:paraId="3C6B489E" w14:textId="77777777" w:rsidR="00F23435" w:rsidDel="001D51D2" w:rsidRDefault="005904AC" w:rsidP="00B03D92">
      <w:pPr>
        <w:ind w:firstLineChars="200" w:firstLine="420"/>
        <w:rPr>
          <w:del w:id="111" w:author="尚菲菲" w:date="2017-06-07T10:47:00Z"/>
        </w:rPr>
      </w:pPr>
      <w:del w:id="112" w:author="尚菲菲" w:date="2017-06-07T10:47:00Z">
        <w:r w:rsidDel="001D51D2">
          <w:delText>(</w:delText>
        </w:r>
        <w:r w:rsidDel="001D51D2">
          <w:rPr>
            <w:rFonts w:hint="eastAsia"/>
          </w:rPr>
          <w:delText>1)</w:delText>
        </w:r>
        <w:r w:rsidR="00F23435" w:rsidDel="001D51D2">
          <w:rPr>
            <w:rFonts w:hint="eastAsia"/>
          </w:rPr>
          <w:delText>网格自适应控制考虑全面，包含线曲率，面曲率和邻近特征。采用八叉树做背景网格来存储尺寸场信息，</w:delText>
        </w:r>
        <w:r w:rsidR="0037780A" w:rsidDel="001D51D2">
          <w:rPr>
            <w:rFonts w:hint="eastAsia"/>
          </w:rPr>
          <w:delText>叶子</w:delText>
        </w:r>
        <w:r w:rsidR="00F23435" w:rsidDel="001D51D2">
          <w:rPr>
            <w:rFonts w:hint="eastAsia"/>
          </w:rPr>
          <w:delText>节点所存储的尺寸信息可以不等于</w:delText>
        </w:r>
        <w:r w:rsidR="0037780A" w:rsidDel="001D51D2">
          <w:rPr>
            <w:rFonts w:hint="eastAsia"/>
          </w:rPr>
          <w:delText>叶子</w:delText>
        </w:r>
        <w:r w:rsidR="00F23435" w:rsidDel="001D51D2">
          <w:rPr>
            <w:rFonts w:hint="eastAsia"/>
          </w:rPr>
          <w:delText>节点的尺寸，以此来减小相邻节点的尺寸差</w:delText>
        </w:r>
        <w:r w:rsidDel="001D51D2">
          <w:rPr>
            <w:rFonts w:hint="eastAsia"/>
          </w:rPr>
          <w:delText>距</w:delText>
        </w:r>
        <w:r w:rsidR="00F23435" w:rsidDel="001D51D2">
          <w:rPr>
            <w:rFonts w:hint="eastAsia"/>
          </w:rPr>
          <w:delText>。</w:delText>
        </w:r>
      </w:del>
    </w:p>
    <w:p w14:paraId="7ACDA678" w14:textId="77777777" w:rsidR="00F23435" w:rsidDel="001D51D2" w:rsidRDefault="005904AC" w:rsidP="00B03D92">
      <w:pPr>
        <w:ind w:firstLineChars="200" w:firstLine="420"/>
        <w:rPr>
          <w:del w:id="113" w:author="尚菲菲" w:date="2017-06-07T10:47:00Z"/>
        </w:rPr>
      </w:pPr>
      <w:del w:id="114" w:author="尚菲菲" w:date="2017-06-07T10:47:00Z">
        <w:r w:rsidDel="001D51D2">
          <w:delText>(</w:delText>
        </w:r>
        <w:r w:rsidR="00F23435" w:rsidDel="001D51D2">
          <w:rPr>
            <w:rFonts w:hint="eastAsia"/>
          </w:rPr>
          <w:delText>2</w:delText>
        </w:r>
        <w:r w:rsidDel="001D51D2">
          <w:delText>)</w:delText>
        </w:r>
        <w:r w:rsidR="00941F88" w:rsidDel="001D51D2">
          <w:rPr>
            <w:rFonts w:hint="eastAsia"/>
          </w:rPr>
          <w:delText>利用球填充</w:delText>
        </w:r>
        <w:r w:rsidR="006164D0" w:rsidDel="001D51D2">
          <w:rPr>
            <w:rFonts w:hint="eastAsia"/>
          </w:rPr>
          <w:delText>算法</w:delText>
        </w:r>
        <w:r w:rsidR="00941F88" w:rsidDel="001D51D2">
          <w:rPr>
            <w:rFonts w:hint="eastAsia"/>
          </w:rPr>
          <w:delText>在</w:delText>
        </w:r>
        <w:r w:rsidR="00941F88" w:rsidRPr="005904AC" w:rsidDel="001D51D2">
          <w:rPr>
            <w:rFonts w:ascii="Times New Roman" w:hAnsi="Times New Roman" w:cs="Times New Roman" w:hint="eastAsia"/>
          </w:rPr>
          <w:delText>STL</w:delText>
        </w:r>
        <w:r w:rsidR="00941F88" w:rsidDel="001D51D2">
          <w:rPr>
            <w:rFonts w:hint="eastAsia"/>
          </w:rPr>
          <w:delText>曲面生成网格节点，采用一定的规则将这些节点加入到初始</w:delText>
        </w:r>
        <w:r w:rsidRPr="005904AC" w:rsidDel="001D51D2">
          <w:rPr>
            <w:rFonts w:ascii="Times New Roman" w:hAnsi="Times New Roman" w:cs="Times New Roman" w:hint="eastAsia"/>
          </w:rPr>
          <w:delText>STL</w:delText>
        </w:r>
        <w:r w:rsidDel="001D51D2">
          <w:rPr>
            <w:rFonts w:hint="eastAsia"/>
          </w:rPr>
          <w:delText>网格中，</w:delText>
        </w:r>
        <w:r w:rsidR="00941F88" w:rsidDel="001D51D2">
          <w:rPr>
            <w:rFonts w:hint="eastAsia"/>
          </w:rPr>
          <w:delText>再</w:delText>
        </w:r>
        <w:r w:rsidDel="001D51D2">
          <w:rPr>
            <w:rFonts w:hint="eastAsia"/>
          </w:rPr>
          <w:delText>采用一定的规则</w:delText>
        </w:r>
        <w:r w:rsidR="00941F88" w:rsidDel="001D51D2">
          <w:rPr>
            <w:rFonts w:hint="eastAsia"/>
          </w:rPr>
          <w:delText>将初始</w:delText>
        </w:r>
        <w:r w:rsidRPr="005904AC" w:rsidDel="001D51D2">
          <w:rPr>
            <w:rFonts w:ascii="Times New Roman" w:hAnsi="Times New Roman" w:cs="Times New Roman" w:hint="eastAsia"/>
          </w:rPr>
          <w:delText>STL</w:delText>
        </w:r>
        <w:r w:rsidR="00941F88" w:rsidDel="001D51D2">
          <w:rPr>
            <w:rFonts w:hint="eastAsia"/>
          </w:rPr>
          <w:delText>网格的节点删除</w:delText>
        </w:r>
        <w:r w:rsidDel="001D51D2">
          <w:rPr>
            <w:rFonts w:hint="eastAsia"/>
          </w:rPr>
          <w:delText>。</w:delText>
        </w:r>
        <w:r w:rsidR="00941F88" w:rsidDel="001D51D2">
          <w:rPr>
            <w:rFonts w:hint="eastAsia"/>
          </w:rPr>
          <w:delText>然后通过边翻转</w:delText>
        </w:r>
        <w:r w:rsidDel="001D51D2">
          <w:rPr>
            <w:rFonts w:hint="eastAsia"/>
          </w:rPr>
          <w:delText>及</w:delText>
        </w:r>
        <w:r w:rsidR="00182790" w:rsidDel="001D51D2">
          <w:rPr>
            <w:rFonts w:hint="eastAsia"/>
          </w:rPr>
          <w:delText>修匀</w:delText>
        </w:r>
        <w:r w:rsidDel="001D51D2">
          <w:rPr>
            <w:rFonts w:hint="eastAsia"/>
          </w:rPr>
          <w:delText>技术</w:delText>
        </w:r>
        <w:r w:rsidR="00941F88" w:rsidDel="001D51D2">
          <w:rPr>
            <w:rFonts w:hint="eastAsia"/>
          </w:rPr>
          <w:delText>生成质量较高的网格。该算法</w:delText>
        </w:r>
        <w:r w:rsidDel="001D51D2">
          <w:rPr>
            <w:rFonts w:hint="eastAsia"/>
          </w:rPr>
          <w:delText>不需要点面投影、前沿判交等计算，</w:delText>
        </w:r>
        <w:r w:rsidR="00941F88" w:rsidDel="001D51D2">
          <w:rPr>
            <w:rFonts w:hint="eastAsia"/>
          </w:rPr>
          <w:delText>效率高，生成的网格质量好。</w:delText>
        </w:r>
      </w:del>
    </w:p>
    <w:p w14:paraId="3E7837F7" w14:textId="77777777" w:rsidR="005904AC" w:rsidRDefault="005904AC" w:rsidP="00B03D92">
      <w:pPr>
        <w:ind w:firstLineChars="200" w:firstLine="420"/>
        <w:rPr>
          <w:ins w:id="115" w:author="尚菲菲" w:date="2017-06-07T10:54:00Z"/>
        </w:rPr>
      </w:pPr>
    </w:p>
    <w:p w14:paraId="2507C7A3" w14:textId="77777777" w:rsidR="00E324E6" w:rsidRDefault="007046F1">
      <w:pPr>
        <w:pStyle w:val="a5"/>
        <w:numPr>
          <w:ilvl w:val="0"/>
          <w:numId w:val="2"/>
        </w:numPr>
        <w:ind w:firstLineChars="0"/>
        <w:rPr>
          <w:ins w:id="116" w:author="尚菲菲" w:date="2017-06-07T10:54:00Z"/>
        </w:rPr>
        <w:pPrChange w:id="117" w:author="尚菲菲" w:date="2017-06-07T10:54:00Z">
          <w:pPr>
            <w:ind w:firstLineChars="200" w:firstLine="420"/>
          </w:pPr>
        </w:pPrChange>
      </w:pPr>
      <w:ins w:id="118" w:author="尚菲菲" w:date="2017-06-07T10:54:00Z">
        <w:r>
          <w:rPr>
            <w:rFonts w:hint="eastAsia"/>
          </w:rPr>
          <w:t>球填充法</w:t>
        </w:r>
      </w:ins>
      <w:ins w:id="119" w:author="尚菲菲" w:date="2017-06-07T11:07:00Z">
        <w:r>
          <w:rPr>
            <w:rFonts w:hint="eastAsia"/>
          </w:rPr>
          <w:t>概述</w:t>
        </w:r>
      </w:ins>
    </w:p>
    <w:p w14:paraId="368287F0" w14:textId="77777777" w:rsidR="00E324E6" w:rsidRDefault="00E324E6">
      <w:pPr>
        <w:pStyle w:val="a5"/>
        <w:ind w:left="360" w:firstLineChars="0" w:firstLine="0"/>
        <w:rPr>
          <w:ins w:id="120" w:author="尚菲菲" w:date="2017-06-07T10:56:00Z"/>
        </w:rPr>
        <w:pPrChange w:id="121" w:author="尚菲菲" w:date="2017-06-07T10:54:00Z">
          <w:pPr>
            <w:ind w:firstLineChars="200" w:firstLine="420"/>
          </w:pPr>
        </w:pPrChange>
      </w:pPr>
      <w:ins w:id="122" w:author="尚菲菲" w:date="2017-06-07T10:54:00Z">
        <w:r w:rsidRPr="00E324E6">
          <w:rPr>
            <w:rFonts w:hint="eastAsia"/>
          </w:rPr>
          <w:t>为了给读者一个总体印象</w:t>
        </w:r>
        <w:r w:rsidRPr="00E324E6">
          <w:rPr>
            <w:rFonts w:hint="eastAsia"/>
          </w:rPr>
          <w:t xml:space="preserve">, </w:t>
        </w:r>
        <w:r w:rsidRPr="00E324E6">
          <w:rPr>
            <w:rFonts w:hint="eastAsia"/>
          </w:rPr>
          <w:t>本节先介绍</w:t>
        </w:r>
      </w:ins>
      <w:ins w:id="123" w:author="尚菲菲" w:date="2017-06-07T10:55:00Z">
        <w:r>
          <w:rPr>
            <w:rFonts w:hint="eastAsia"/>
          </w:rPr>
          <w:t>球填充法</w:t>
        </w:r>
      </w:ins>
      <w:ins w:id="124" w:author="尚菲菲" w:date="2017-06-07T10:54:00Z">
        <w:r>
          <w:rPr>
            <w:rFonts w:hint="eastAsia"/>
          </w:rPr>
          <w:t>进行网格</w:t>
        </w:r>
      </w:ins>
      <w:ins w:id="125" w:author="尚菲菲" w:date="2017-06-07T10:55:00Z">
        <w:r>
          <w:rPr>
            <w:rFonts w:hint="eastAsia"/>
          </w:rPr>
          <w:t>剖分</w:t>
        </w:r>
      </w:ins>
      <w:ins w:id="126" w:author="尚菲菲" w:date="2017-06-07T10:54:00Z">
        <w:r>
          <w:rPr>
            <w:rFonts w:hint="eastAsia"/>
          </w:rPr>
          <w:t>的基本框架</w:t>
        </w:r>
      </w:ins>
      <w:ins w:id="127" w:author="尚菲菲" w:date="2017-06-07T10:55:00Z">
        <w:r>
          <w:rPr>
            <w:rFonts w:hint="eastAsia"/>
          </w:rPr>
          <w:t>。</w:t>
        </w:r>
      </w:ins>
    </w:p>
    <w:p w14:paraId="48A5E637" w14:textId="77777777" w:rsidR="00E324E6" w:rsidRDefault="00E324E6">
      <w:pPr>
        <w:pStyle w:val="a5"/>
        <w:ind w:left="360" w:firstLineChars="0" w:firstLine="0"/>
        <w:rPr>
          <w:ins w:id="128" w:author="尚菲菲" w:date="2017-06-07T10:56:00Z"/>
        </w:rPr>
        <w:pPrChange w:id="129" w:author="尚菲菲" w:date="2017-06-07T10:54:00Z">
          <w:pPr>
            <w:ind w:firstLineChars="200" w:firstLine="420"/>
          </w:pPr>
        </w:pPrChange>
      </w:pPr>
      <w:ins w:id="130" w:author="尚菲菲" w:date="2017-06-07T10:56:00Z">
        <w:r>
          <w:rPr>
            <w:noProof/>
          </w:rPr>
          <w:drawing>
            <wp:inline distT="0" distB="0" distL="0" distR="0" wp14:anchorId="2E4E5FD9" wp14:editId="0FBFDA7B">
              <wp:extent cx="4067175" cy="106807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1068070"/>
                      </a:xfrm>
                      <a:prstGeom prst="rect">
                        <a:avLst/>
                      </a:prstGeom>
                      <a:noFill/>
                      <a:ln>
                        <a:noFill/>
                      </a:ln>
                    </pic:spPr>
                  </pic:pic>
                </a:graphicData>
              </a:graphic>
            </wp:inline>
          </w:drawing>
        </w:r>
      </w:ins>
    </w:p>
    <w:p w14:paraId="1F7DB8A1" w14:textId="77777777" w:rsidR="00E324E6" w:rsidRDefault="00E324E6">
      <w:pPr>
        <w:pStyle w:val="a5"/>
        <w:ind w:left="360" w:firstLineChars="0" w:firstLine="0"/>
        <w:rPr>
          <w:ins w:id="131" w:author="尚菲菲" w:date="2017-06-07T10:56:00Z"/>
        </w:rPr>
        <w:pPrChange w:id="132" w:author="尚菲菲" w:date="2017-06-07T10:56:00Z">
          <w:pPr>
            <w:ind w:firstLineChars="200" w:firstLine="420"/>
          </w:pPr>
        </w:pPrChange>
      </w:pPr>
      <w:ins w:id="133" w:author="尚菲菲" w:date="2017-06-07T10:56:00Z">
        <w:r w:rsidRPr="00E324E6">
          <w:rPr>
            <w:rFonts w:hint="eastAsia"/>
          </w:rPr>
          <w:t>图</w:t>
        </w:r>
        <w:r w:rsidRPr="00E324E6">
          <w:rPr>
            <w:rFonts w:hint="eastAsia"/>
          </w:rPr>
          <w:t xml:space="preserve">1 </w:t>
        </w:r>
        <w:r w:rsidRPr="00E324E6">
          <w:rPr>
            <w:rFonts w:hint="eastAsia"/>
          </w:rPr>
          <w:t>球填充法布顺序：（</w:t>
        </w:r>
        <w:r w:rsidRPr="00E324E6">
          <w:rPr>
            <w:rFonts w:hint="eastAsia"/>
          </w:rPr>
          <w:t xml:space="preserve"> </w:t>
        </w:r>
        <w:r w:rsidRPr="00E324E6">
          <w:rPr>
            <w:rFonts w:hint="eastAsia"/>
          </w:rPr>
          <w:t>球填充法布顺序：（</w:t>
        </w:r>
        <w:r w:rsidRPr="00E324E6">
          <w:rPr>
            <w:rFonts w:hint="eastAsia"/>
          </w:rPr>
          <w:t xml:space="preserve"> </w:t>
        </w:r>
        <w:r w:rsidRPr="00E324E6">
          <w:rPr>
            <w:rFonts w:hint="eastAsia"/>
          </w:rPr>
          <w:t>球填充法布顺序：（</w:t>
        </w:r>
        <w:r w:rsidRPr="00E324E6">
          <w:rPr>
            <w:rFonts w:hint="eastAsia"/>
          </w:rPr>
          <w:t xml:space="preserve"> </w:t>
        </w:r>
        <w:r w:rsidRPr="00E324E6">
          <w:rPr>
            <w:rFonts w:hint="eastAsia"/>
          </w:rPr>
          <w:t>球填充法布顺序：（</w:t>
        </w:r>
        <w:r w:rsidRPr="00E324E6">
          <w:rPr>
            <w:rFonts w:hint="eastAsia"/>
          </w:rPr>
          <w:t xml:space="preserve"> </w:t>
        </w:r>
        <w:r w:rsidRPr="00E324E6">
          <w:rPr>
            <w:rFonts w:hint="eastAsia"/>
          </w:rPr>
          <w:t>球填充法布顺序：（</w:t>
        </w:r>
        <w:r w:rsidRPr="00E324E6">
          <w:rPr>
            <w:rFonts w:hint="eastAsia"/>
          </w:rPr>
          <w:t xml:space="preserve"> a</w:t>
        </w:r>
        <w:r w:rsidRPr="00E324E6">
          <w:rPr>
            <w:rFonts w:hint="eastAsia"/>
          </w:rPr>
          <w:t>）三维几何模型；（</w:t>
        </w:r>
        <w:r w:rsidRPr="00E324E6">
          <w:rPr>
            <w:rFonts w:hint="eastAsia"/>
          </w:rPr>
          <w:t xml:space="preserve"> </w:t>
        </w:r>
        <w:r w:rsidRPr="00E324E6">
          <w:rPr>
            <w:rFonts w:hint="eastAsia"/>
          </w:rPr>
          <w:t>）三维几何模型；（</w:t>
        </w:r>
        <w:r w:rsidRPr="00E324E6">
          <w:rPr>
            <w:rFonts w:hint="eastAsia"/>
          </w:rPr>
          <w:t xml:space="preserve"> </w:t>
        </w:r>
        <w:r w:rsidRPr="00E324E6">
          <w:rPr>
            <w:rFonts w:hint="eastAsia"/>
          </w:rPr>
          <w:t>）三维几何模型；（</w:t>
        </w:r>
        <w:r w:rsidRPr="00E324E6">
          <w:rPr>
            <w:rFonts w:hint="eastAsia"/>
          </w:rPr>
          <w:t xml:space="preserve"> </w:t>
        </w:r>
        <w:r w:rsidRPr="00E324E6">
          <w:rPr>
            <w:rFonts w:hint="eastAsia"/>
          </w:rPr>
          <w:t>）三维几何模型；（</w:t>
        </w:r>
        <w:r w:rsidRPr="00E324E6">
          <w:rPr>
            <w:rFonts w:hint="eastAsia"/>
          </w:rPr>
          <w:t xml:space="preserve"> </w:t>
        </w:r>
        <w:r w:rsidRPr="00E324E6">
          <w:rPr>
            <w:rFonts w:hint="eastAsia"/>
          </w:rPr>
          <w:t>）三维几何模型；（</w:t>
        </w:r>
        <w:r w:rsidRPr="00E324E6">
          <w:rPr>
            <w:rFonts w:hint="eastAsia"/>
          </w:rPr>
          <w:t xml:space="preserve"> b</w:t>
        </w:r>
        <w:r w:rsidRPr="00E324E6">
          <w:rPr>
            <w:rFonts w:hint="eastAsia"/>
          </w:rPr>
          <w:t>）从模型顶点开始布球；（</w:t>
        </w:r>
        <w:r w:rsidRPr="00E324E6">
          <w:rPr>
            <w:rFonts w:hint="eastAsia"/>
          </w:rPr>
          <w:t xml:space="preserve"> </w:t>
        </w:r>
        <w:r w:rsidRPr="00E324E6">
          <w:rPr>
            <w:rFonts w:hint="eastAsia"/>
          </w:rPr>
          <w:t>）从模型顶点开始布球；（</w:t>
        </w:r>
        <w:r w:rsidRPr="00E324E6">
          <w:rPr>
            <w:rFonts w:hint="eastAsia"/>
          </w:rPr>
          <w:t xml:space="preserve"> </w:t>
        </w:r>
        <w:r w:rsidRPr="00E324E6">
          <w:rPr>
            <w:rFonts w:hint="eastAsia"/>
          </w:rPr>
          <w:t>）从模型顶点开始布球；（</w:t>
        </w:r>
        <w:r w:rsidRPr="00E324E6">
          <w:rPr>
            <w:rFonts w:hint="eastAsia"/>
          </w:rPr>
          <w:t xml:space="preserve"> </w:t>
        </w:r>
        <w:r w:rsidRPr="00E324E6">
          <w:rPr>
            <w:rFonts w:hint="eastAsia"/>
          </w:rPr>
          <w:t>）从模型顶点开始布球；（</w:t>
        </w:r>
        <w:r w:rsidRPr="00E324E6">
          <w:rPr>
            <w:rFonts w:hint="eastAsia"/>
          </w:rPr>
          <w:t xml:space="preserve"> </w:t>
        </w:r>
        <w:r w:rsidRPr="00E324E6">
          <w:rPr>
            <w:rFonts w:hint="eastAsia"/>
          </w:rPr>
          <w:t>）从模型顶点开始布球；（</w:t>
        </w:r>
        <w:r w:rsidRPr="00E324E6">
          <w:rPr>
            <w:rFonts w:hint="eastAsia"/>
          </w:rPr>
          <w:t xml:space="preserve"> c</w:t>
        </w:r>
        <w:r w:rsidRPr="00E324E6">
          <w:rPr>
            <w:rFonts w:hint="eastAsia"/>
          </w:rPr>
          <w:t>）继而在</w:t>
        </w:r>
        <w:r w:rsidRPr="00E324E6">
          <w:rPr>
            <w:rFonts w:hint="eastAsia"/>
          </w:rPr>
          <w:t xml:space="preserve"> </w:t>
        </w:r>
        <w:r w:rsidRPr="00E324E6">
          <w:rPr>
            <w:rFonts w:hint="eastAsia"/>
          </w:rPr>
          <w:t>）继而在</w:t>
        </w:r>
        <w:r w:rsidRPr="00E324E6">
          <w:rPr>
            <w:rFonts w:hint="eastAsia"/>
          </w:rPr>
          <w:t xml:space="preserve"> </w:t>
        </w:r>
        <w:r w:rsidRPr="00E324E6">
          <w:rPr>
            <w:rFonts w:hint="eastAsia"/>
          </w:rPr>
          <w:t>模型边缘布球；（</w:t>
        </w:r>
        <w:r w:rsidRPr="00E324E6">
          <w:rPr>
            <w:rFonts w:hint="eastAsia"/>
          </w:rPr>
          <w:t xml:space="preserve"> </w:t>
        </w:r>
        <w:r w:rsidRPr="00E324E6">
          <w:rPr>
            <w:rFonts w:hint="eastAsia"/>
          </w:rPr>
          <w:t>模型边缘布球；（</w:t>
        </w:r>
        <w:r w:rsidRPr="00E324E6">
          <w:rPr>
            <w:rFonts w:hint="eastAsia"/>
          </w:rPr>
          <w:t xml:space="preserve"> </w:t>
        </w:r>
        <w:r w:rsidRPr="00E324E6">
          <w:rPr>
            <w:rFonts w:hint="eastAsia"/>
          </w:rPr>
          <w:t>模型边缘布球；（</w:t>
        </w:r>
        <w:r w:rsidRPr="00E324E6">
          <w:rPr>
            <w:rFonts w:hint="eastAsia"/>
          </w:rPr>
          <w:t xml:space="preserve"> d</w:t>
        </w:r>
        <w:r w:rsidRPr="00E324E6">
          <w:rPr>
            <w:rFonts w:hint="eastAsia"/>
          </w:rPr>
          <w:t>）将球布满模型表面。</w:t>
        </w:r>
        <w:r w:rsidRPr="00E324E6">
          <w:rPr>
            <w:rFonts w:hint="eastAsia"/>
          </w:rPr>
          <w:t xml:space="preserve"> </w:t>
        </w:r>
        <w:r w:rsidRPr="00E324E6">
          <w:rPr>
            <w:rFonts w:hint="eastAsia"/>
          </w:rPr>
          <w:t>）将球布满模型表面。</w:t>
        </w:r>
        <w:r w:rsidRPr="00E324E6">
          <w:rPr>
            <w:rFonts w:hint="eastAsia"/>
          </w:rPr>
          <w:t xml:space="preserve"> </w:t>
        </w:r>
        <w:r w:rsidRPr="00E324E6">
          <w:rPr>
            <w:rFonts w:hint="eastAsia"/>
          </w:rPr>
          <w:t>）将球布满模型表面。</w:t>
        </w:r>
        <w:r w:rsidRPr="00E324E6">
          <w:rPr>
            <w:rFonts w:hint="eastAsia"/>
          </w:rPr>
          <w:t xml:space="preserve"> </w:t>
        </w:r>
        <w:r w:rsidRPr="00E324E6">
          <w:rPr>
            <w:rFonts w:hint="eastAsia"/>
          </w:rPr>
          <w:t>）</w:t>
        </w:r>
      </w:ins>
    </w:p>
    <w:p w14:paraId="3520BA80" w14:textId="77777777" w:rsidR="00E324E6" w:rsidRPr="005904AC" w:rsidRDefault="00E324E6">
      <w:pPr>
        <w:pStyle w:val="a5"/>
        <w:ind w:left="360" w:firstLineChars="0" w:firstLine="0"/>
        <w:pPrChange w:id="134" w:author="尚菲菲" w:date="2017-06-07T10:56:00Z">
          <w:pPr>
            <w:ind w:firstLineChars="200" w:firstLine="420"/>
          </w:pPr>
        </w:pPrChange>
      </w:pPr>
    </w:p>
    <w:p w14:paraId="439F9B50" w14:textId="77777777" w:rsidR="00A71348" w:rsidRPr="00F208C3" w:rsidRDefault="00F208C3" w:rsidP="00F208C3">
      <w:pPr>
        <w:jc w:val="left"/>
        <w:rPr>
          <w:sz w:val="28"/>
          <w:szCs w:val="28"/>
        </w:rPr>
      </w:pPr>
      <w:r>
        <w:rPr>
          <w:rFonts w:hint="eastAsia"/>
          <w:sz w:val="28"/>
          <w:szCs w:val="28"/>
        </w:rPr>
        <w:t>1</w:t>
      </w:r>
      <w:r>
        <w:rPr>
          <w:rFonts w:hint="eastAsia"/>
          <w:sz w:val="28"/>
          <w:szCs w:val="28"/>
        </w:rPr>
        <w:t>算法流程</w:t>
      </w:r>
    </w:p>
    <w:p w14:paraId="5D162B98" w14:textId="77777777" w:rsidR="00F208C3" w:rsidRDefault="007046F1" w:rsidP="00B03D92">
      <w:pPr>
        <w:ind w:firstLineChars="200" w:firstLine="420"/>
      </w:pPr>
      <w:ins w:id="135" w:author="尚菲菲" w:date="2017-06-07T11:07:00Z">
        <w:r>
          <w:rPr>
            <w:rFonts w:hint="eastAsia"/>
          </w:rPr>
          <w:t>本文</w:t>
        </w:r>
      </w:ins>
      <w:ins w:id="136" w:author="尚菲菲" w:date="2017-06-07T11:10:00Z">
        <w:r>
          <w:rPr>
            <w:rFonts w:hint="eastAsia"/>
          </w:rPr>
          <w:t>在</w:t>
        </w:r>
      </w:ins>
      <w:ins w:id="137" w:author="尚菲菲" w:date="2017-06-07T11:07:00Z">
        <w:r>
          <w:rPr>
            <w:rFonts w:hint="eastAsia"/>
          </w:rPr>
          <w:t>球填充法</w:t>
        </w:r>
      </w:ins>
      <w:ins w:id="138" w:author="尚菲菲" w:date="2017-06-07T11:10:00Z">
        <w:r>
          <w:rPr>
            <w:rFonts w:hint="eastAsia"/>
          </w:rPr>
          <w:t>的框架里嵌入几何特征识别及</w:t>
        </w:r>
      </w:ins>
      <w:ins w:id="139" w:author="尚菲菲" w:date="2017-06-07T11:11:00Z">
        <w:r>
          <w:rPr>
            <w:rFonts w:hint="eastAsia"/>
          </w:rPr>
          <w:t>尺寸场存储，</w:t>
        </w:r>
      </w:ins>
      <w:ins w:id="140" w:author="尚菲菲" w:date="2017-06-07T11:09:00Z">
        <w:r>
          <w:rPr>
            <w:rFonts w:hint="eastAsia"/>
          </w:rPr>
          <w:t>提出一种</w:t>
        </w:r>
      </w:ins>
      <w:ins w:id="141" w:author="尚菲菲" w:date="2017-06-07T11:12:00Z">
        <w:r>
          <w:rPr>
            <w:rFonts w:hint="eastAsia"/>
          </w:rPr>
          <w:t>曲面网格自适应算法，其</w:t>
        </w:r>
      </w:ins>
      <w:r w:rsidR="00F208C3">
        <w:t>具体算法流程如下</w:t>
      </w:r>
      <w:r w:rsidR="00F208C3">
        <w:rPr>
          <w:rFonts w:hint="eastAsia"/>
        </w:rPr>
        <w:t>：</w:t>
      </w:r>
    </w:p>
    <w:p w14:paraId="369356C3" w14:textId="77777777" w:rsidR="00A71348" w:rsidRDefault="00473137" w:rsidP="00B03D92">
      <w:pPr>
        <w:ind w:firstLineChars="200" w:firstLine="420"/>
      </w:pPr>
      <w:r>
        <w:rPr>
          <w:rFonts w:hint="eastAsia"/>
        </w:rPr>
        <w:t>1</w:t>
      </w:r>
      <w:r w:rsidR="00A71348">
        <w:rPr>
          <w:rFonts w:hint="eastAsia"/>
        </w:rPr>
        <w:t>.</w:t>
      </w:r>
      <w:r w:rsidR="00941F88">
        <w:rPr>
          <w:rFonts w:hint="eastAsia"/>
        </w:rPr>
        <w:t>拓扑重建。读取</w:t>
      </w:r>
      <w:r w:rsidR="00941F88" w:rsidRPr="003322A3">
        <w:rPr>
          <w:rFonts w:ascii="Times New Roman" w:hAnsi="Times New Roman" w:cs="Times New Roman" w:hint="eastAsia"/>
        </w:rPr>
        <w:t>STL</w:t>
      </w:r>
      <w:r w:rsidR="00941F88">
        <w:rPr>
          <w:rFonts w:hint="eastAsia"/>
        </w:rPr>
        <w:t>文件，构件模型缺失的拓扑信息（如面片相邻关系）。</w:t>
      </w:r>
    </w:p>
    <w:p w14:paraId="4D7449EF" w14:textId="77777777" w:rsidR="00A71348" w:rsidRDefault="00473137" w:rsidP="00B03D92">
      <w:pPr>
        <w:ind w:firstLineChars="200" w:firstLine="420"/>
      </w:pPr>
      <w:r>
        <w:rPr>
          <w:rFonts w:hint="eastAsia"/>
        </w:rPr>
        <w:t>2</w:t>
      </w:r>
      <w:r w:rsidR="00A71348">
        <w:rPr>
          <w:rFonts w:hint="eastAsia"/>
        </w:rPr>
        <w:t>.</w:t>
      </w:r>
      <w:r w:rsidR="00350663">
        <w:rPr>
          <w:rFonts w:hint="eastAsia"/>
        </w:rPr>
        <w:t>几何重建。识别模型的几何信息（如边，面</w:t>
      </w:r>
      <w:r w:rsidR="00941F88">
        <w:rPr>
          <w:rFonts w:hint="eastAsia"/>
        </w:rPr>
        <w:t>），按照面将模型分为多个子域。</w:t>
      </w:r>
    </w:p>
    <w:p w14:paraId="01454087" w14:textId="77777777" w:rsidR="00A71348" w:rsidRDefault="00473137" w:rsidP="00B03D92">
      <w:pPr>
        <w:ind w:firstLineChars="200" w:firstLine="420"/>
      </w:pPr>
      <w:r>
        <w:rPr>
          <w:rFonts w:hint="eastAsia"/>
        </w:rPr>
        <w:t>3</w:t>
      </w:r>
      <w:r w:rsidR="00A71348">
        <w:rPr>
          <w:rFonts w:hint="eastAsia"/>
        </w:rPr>
        <w:t>.</w:t>
      </w:r>
      <w:r>
        <w:rPr>
          <w:rFonts w:hint="eastAsia"/>
        </w:rPr>
        <w:t>尺寸场的建立。计算模型曲率，识别</w:t>
      </w:r>
      <w:r w:rsidR="00941F88">
        <w:rPr>
          <w:rFonts w:hint="eastAsia"/>
        </w:rPr>
        <w:t>邻近特征</w:t>
      </w:r>
      <w:r>
        <w:rPr>
          <w:rFonts w:hint="eastAsia"/>
        </w:rPr>
        <w:t>，生成尺寸场信息，建立八叉树背景网格。</w:t>
      </w:r>
    </w:p>
    <w:p w14:paraId="58C92155" w14:textId="77777777" w:rsidR="00473137" w:rsidRDefault="00473137" w:rsidP="00B03D92">
      <w:pPr>
        <w:ind w:firstLineChars="200" w:firstLine="420"/>
      </w:pPr>
      <w:r>
        <w:rPr>
          <w:rFonts w:hint="eastAsia"/>
        </w:rPr>
        <w:t>4.</w:t>
      </w:r>
      <w:r w:rsidR="003322A3">
        <w:rPr>
          <w:rFonts w:hint="eastAsia"/>
        </w:rPr>
        <w:t>网格生成。</w:t>
      </w:r>
    </w:p>
    <w:p w14:paraId="37108CC0" w14:textId="77777777" w:rsidR="00473137" w:rsidRDefault="00473137" w:rsidP="00B03D92">
      <w:pPr>
        <w:ind w:firstLineChars="200" w:firstLine="420"/>
      </w:pPr>
      <w:r>
        <w:rPr>
          <w:rFonts w:hint="eastAsia"/>
        </w:rPr>
        <w:t>(1).</w:t>
      </w:r>
      <w:r>
        <w:rPr>
          <w:rFonts w:hint="eastAsia"/>
        </w:rPr>
        <w:t>利用球填充方法生成网格节点。</w:t>
      </w:r>
    </w:p>
    <w:p w14:paraId="10F48303" w14:textId="77777777" w:rsidR="00473137" w:rsidRDefault="00473137" w:rsidP="00B03D92">
      <w:pPr>
        <w:ind w:firstLineChars="200" w:firstLine="420"/>
      </w:pPr>
      <w:r>
        <w:rPr>
          <w:rFonts w:hint="eastAsia"/>
        </w:rPr>
        <w:t>(2).</w:t>
      </w:r>
      <w:r>
        <w:rPr>
          <w:rFonts w:hint="eastAsia"/>
        </w:rPr>
        <w:t>将网格节点添加到初始</w:t>
      </w:r>
      <w:r w:rsidRPr="003322A3">
        <w:rPr>
          <w:rFonts w:ascii="Times New Roman" w:hAnsi="Times New Roman" w:cs="Times New Roman" w:hint="eastAsia"/>
        </w:rPr>
        <w:t>STL</w:t>
      </w:r>
      <w:r>
        <w:rPr>
          <w:rFonts w:hint="eastAsia"/>
        </w:rPr>
        <w:t>网格中。</w:t>
      </w:r>
    </w:p>
    <w:p w14:paraId="0F52B4BA" w14:textId="77777777" w:rsidR="00473137" w:rsidRDefault="00473137" w:rsidP="00B03D92">
      <w:pPr>
        <w:ind w:firstLineChars="200" w:firstLine="420"/>
      </w:pPr>
      <w:r>
        <w:rPr>
          <w:rFonts w:hint="eastAsia"/>
        </w:rPr>
        <w:t>(3).</w:t>
      </w:r>
      <w:r>
        <w:rPr>
          <w:rFonts w:hint="eastAsia"/>
        </w:rPr>
        <w:t>删除初始</w:t>
      </w:r>
      <w:r w:rsidRPr="003322A3">
        <w:rPr>
          <w:rFonts w:ascii="Times New Roman" w:hAnsi="Times New Roman" w:cs="Times New Roman" w:hint="eastAsia"/>
        </w:rPr>
        <w:t>STL</w:t>
      </w:r>
      <w:r>
        <w:rPr>
          <w:rFonts w:hint="eastAsia"/>
        </w:rPr>
        <w:t>网格节点。</w:t>
      </w:r>
    </w:p>
    <w:p w14:paraId="72EC049B" w14:textId="77777777" w:rsidR="00473137" w:rsidRDefault="00473137" w:rsidP="00B03D92">
      <w:pPr>
        <w:ind w:firstLineChars="200" w:firstLine="420"/>
      </w:pPr>
      <w:r>
        <w:rPr>
          <w:rFonts w:hint="eastAsia"/>
        </w:rPr>
        <w:lastRenderedPageBreak/>
        <w:t>(4).</w:t>
      </w:r>
      <w:r>
        <w:rPr>
          <w:rFonts w:hint="eastAsia"/>
        </w:rPr>
        <w:t>利用边翻转生成最终网格。</w:t>
      </w:r>
    </w:p>
    <w:p w14:paraId="6379A19F" w14:textId="77777777" w:rsidR="00473137" w:rsidRPr="003322A3" w:rsidRDefault="00350663" w:rsidP="003322A3">
      <w:pPr>
        <w:jc w:val="left"/>
        <w:rPr>
          <w:sz w:val="28"/>
          <w:szCs w:val="28"/>
        </w:rPr>
      </w:pPr>
      <w:r w:rsidRPr="003322A3">
        <w:rPr>
          <w:rFonts w:hint="eastAsia"/>
          <w:sz w:val="28"/>
          <w:szCs w:val="28"/>
        </w:rPr>
        <w:t>2</w:t>
      </w:r>
      <w:r w:rsidRPr="003322A3">
        <w:rPr>
          <w:sz w:val="28"/>
          <w:szCs w:val="28"/>
        </w:rPr>
        <w:t>拓扑信息</w:t>
      </w:r>
      <w:r w:rsidRPr="003322A3">
        <w:rPr>
          <w:rFonts w:hint="eastAsia"/>
          <w:sz w:val="28"/>
          <w:szCs w:val="28"/>
        </w:rPr>
        <w:t>、几何信息的重建</w:t>
      </w:r>
    </w:p>
    <w:p w14:paraId="4C3A3F95" w14:textId="77777777" w:rsidR="00350663" w:rsidRDefault="00350663" w:rsidP="00B03D92">
      <w:pPr>
        <w:ind w:firstLineChars="200" w:firstLine="420"/>
      </w:pPr>
      <w:r w:rsidRPr="003322A3">
        <w:rPr>
          <w:rFonts w:ascii="Times New Roman" w:hAnsi="Times New Roman" w:cs="Times New Roman"/>
        </w:rPr>
        <w:t>STL</w:t>
      </w:r>
      <w:r>
        <w:t>文件</w:t>
      </w:r>
      <w:r w:rsidR="003322A3">
        <w:rPr>
          <w:rFonts w:hint="eastAsia"/>
        </w:rPr>
        <w:t>记录</w:t>
      </w:r>
      <w:r>
        <w:t>每个三角片顶点</w:t>
      </w:r>
      <w:r w:rsidR="003322A3">
        <w:t>的</w:t>
      </w:r>
      <w:r>
        <w:t>坐标信息</w:t>
      </w:r>
      <w:r>
        <w:rPr>
          <w:rFonts w:hint="eastAsia"/>
        </w:rPr>
        <w:t>，</w:t>
      </w:r>
      <w:r>
        <w:t>存在大量的冗余</w:t>
      </w:r>
      <w:r>
        <w:rPr>
          <w:rFonts w:hint="eastAsia"/>
        </w:rPr>
        <w:t>，</w:t>
      </w:r>
      <w:r>
        <w:t>却缺少拓扑和几何信息</w:t>
      </w:r>
      <w:r>
        <w:rPr>
          <w:rFonts w:hint="eastAsia"/>
        </w:rPr>
        <w:t>。</w:t>
      </w:r>
      <w:r w:rsidR="003322A3">
        <w:rPr>
          <w:rFonts w:hint="eastAsia"/>
        </w:rPr>
        <w:t>剖分</w:t>
      </w:r>
      <w:r w:rsidR="003322A3" w:rsidRPr="003322A3">
        <w:rPr>
          <w:rFonts w:ascii="Times New Roman" w:hAnsi="Times New Roman" w:cs="Times New Roman"/>
        </w:rPr>
        <w:t>STL</w:t>
      </w:r>
      <w:r w:rsidR="003322A3">
        <w:t>模型需要</w:t>
      </w:r>
      <w:r>
        <w:t>改变三角片的存储结构</w:t>
      </w:r>
      <w:r>
        <w:rPr>
          <w:rFonts w:hint="eastAsia"/>
        </w:rPr>
        <w:t>，</w:t>
      </w:r>
      <w:r>
        <w:t>恢复缺失的拓扑和几何信息</w:t>
      </w:r>
      <w:r>
        <w:rPr>
          <w:rFonts w:hint="eastAsia"/>
        </w:rPr>
        <w:t>。</w:t>
      </w:r>
    </w:p>
    <w:p w14:paraId="71A60367" w14:textId="77777777" w:rsidR="00350663" w:rsidRDefault="00350663" w:rsidP="00B03D92">
      <w:pPr>
        <w:ind w:firstLineChars="200" w:firstLine="420"/>
      </w:pPr>
      <w:r>
        <w:rPr>
          <w:rFonts w:hint="eastAsia"/>
        </w:rPr>
        <w:t>2.1</w:t>
      </w:r>
      <w:r>
        <w:rPr>
          <w:rFonts w:hint="eastAsia"/>
        </w:rPr>
        <w:t>拓扑信息的恢复</w:t>
      </w:r>
    </w:p>
    <w:p w14:paraId="08DD832D" w14:textId="77777777" w:rsidR="00350663" w:rsidRDefault="00350663" w:rsidP="00B03D92">
      <w:pPr>
        <w:ind w:firstLineChars="200" w:firstLine="420"/>
      </w:pPr>
      <w:r w:rsidRPr="003322A3">
        <w:rPr>
          <w:rFonts w:ascii="Times New Roman" w:hAnsi="Times New Roman" w:cs="Times New Roman"/>
        </w:rPr>
        <w:t>STL</w:t>
      </w:r>
      <w:r w:rsidR="00D33EBB">
        <w:t>文件几何信息的恢复以及</w:t>
      </w:r>
      <w:r>
        <w:t>几何特征的计算都需要完善的拓扑信息</w:t>
      </w:r>
      <w:r>
        <w:rPr>
          <w:rFonts w:hint="eastAsia"/>
        </w:rPr>
        <w:t>，</w:t>
      </w:r>
      <w:r w:rsidR="00E122C0">
        <w:t>需</w:t>
      </w:r>
      <w:r>
        <w:t>要</w:t>
      </w:r>
      <w:r w:rsidR="00E122C0">
        <w:t>恢复</w:t>
      </w:r>
      <w:r>
        <w:t>的拓扑信息包括</w:t>
      </w:r>
      <w:r w:rsidR="00E122C0">
        <w:rPr>
          <w:rFonts w:hint="eastAsia"/>
        </w:rPr>
        <w:t>：</w:t>
      </w:r>
    </w:p>
    <w:p w14:paraId="34FE1975" w14:textId="77777777" w:rsidR="00E122C0" w:rsidRDefault="00C24F85" w:rsidP="00B03D92">
      <w:pPr>
        <w:ind w:firstLineChars="200" w:firstLine="420"/>
      </w:pPr>
      <w:r>
        <w:rPr>
          <w:rFonts w:hint="eastAsia"/>
        </w:rPr>
        <w:t>2.1.1</w:t>
      </w:r>
      <w:r>
        <w:t>面片相邻关系</w:t>
      </w:r>
    </w:p>
    <w:p w14:paraId="13237B9E" w14:textId="10847FD0" w:rsidR="00285697" w:rsidRDefault="00285697" w:rsidP="00B03D92">
      <w:pPr>
        <w:ind w:firstLineChars="200" w:firstLine="420"/>
      </w:pPr>
      <w:r>
        <w:rPr>
          <w:rFonts w:hint="eastAsia"/>
        </w:rPr>
        <w:t>设</w:t>
      </w:r>
      <w:r w:rsidRPr="00D33EBB">
        <w:rPr>
          <w:rFonts w:ascii="Times New Roman" w:hAnsi="Times New Roman" w:cs="Times New Roman" w:hint="eastAsia"/>
        </w:rPr>
        <w:t>T={T</w:t>
      </w:r>
      <w:r w:rsidR="00D33EBB" w:rsidRPr="00B14B4D">
        <w:rPr>
          <w:rFonts w:ascii="Times New Roman" w:hAnsi="Times New Roman" w:cs="Times New Roman" w:hint="eastAsia"/>
          <w:vertAlign w:val="subscript"/>
        </w:rPr>
        <w:t>i</w:t>
      </w:r>
      <w:r w:rsidR="00D33EBB">
        <w:rPr>
          <w:rFonts w:ascii="Times New Roman" w:hAnsi="Times New Roman" w:cs="Times New Roman" w:hint="eastAsia"/>
        </w:rPr>
        <w:t>. i</w:t>
      </w:r>
      <w:r w:rsidRPr="00D33EBB">
        <w:rPr>
          <w:rFonts w:ascii="Times New Roman" w:hAnsi="Times New Roman" w:cs="Times New Roman" w:hint="eastAsia"/>
        </w:rPr>
        <w:t>=</w:t>
      </w:r>
      <w:r w:rsidRPr="00D33EBB">
        <w:rPr>
          <w:rFonts w:ascii="Times New Roman" w:hAnsi="Times New Roman" w:cs="Times New Roman"/>
        </w:rPr>
        <w:t>1</w:t>
      </w:r>
      <w:r w:rsidR="00D33EBB">
        <w:rPr>
          <w:rFonts w:ascii="Times New Roman" w:hAnsi="Times New Roman" w:cs="Times New Roman" w:hint="eastAsia"/>
        </w:rPr>
        <w:t>，</w:t>
      </w:r>
      <w:r w:rsidRPr="00D33EBB">
        <w:rPr>
          <w:rFonts w:ascii="Times New Roman" w:hAnsi="Times New Roman" w:cs="Times New Roman"/>
        </w:rPr>
        <w:t>N</w:t>
      </w:r>
      <w:r w:rsidR="00FA55D5" w:rsidRPr="00FA55D5">
        <w:rPr>
          <w:rFonts w:ascii="Times New Roman" w:hAnsi="Times New Roman" w:cs="Times New Roman"/>
          <w:vertAlign w:val="subscript"/>
        </w:rPr>
        <w:t>e</w:t>
      </w:r>
      <w:r w:rsidRPr="00D33EBB">
        <w:rPr>
          <w:rFonts w:ascii="Times New Roman" w:hAnsi="Times New Roman" w:cs="Times New Roman" w:hint="eastAsia"/>
        </w:rPr>
        <w:t>}</w:t>
      </w:r>
      <w:r w:rsidR="00CE53B3">
        <w:rPr>
          <w:rFonts w:hint="eastAsia"/>
        </w:rPr>
        <w:t>为三角片的集合</w:t>
      </w:r>
      <w:r w:rsidR="00102021">
        <w:rPr>
          <w:rFonts w:hint="eastAsia"/>
        </w:rPr>
        <w:t>，</w:t>
      </w:r>
      <w:r w:rsidR="00D33EBB" w:rsidRPr="00B14B4D">
        <w:rPr>
          <w:rFonts w:ascii="Times New Roman" w:hAnsi="Times New Roman" w:cs="Times New Roman" w:hint="eastAsia"/>
        </w:rPr>
        <w:t>T</w:t>
      </w:r>
      <w:r w:rsidR="00D33EBB" w:rsidRPr="00B14B4D">
        <w:rPr>
          <w:rFonts w:ascii="Times New Roman" w:hAnsi="Times New Roman" w:cs="Times New Roman" w:hint="eastAsia"/>
          <w:vertAlign w:val="subscript"/>
        </w:rPr>
        <w:t>i</w:t>
      </w:r>
      <w:r w:rsidR="00D33EBB" w:rsidRPr="00B14B4D">
        <w:rPr>
          <w:rFonts w:ascii="Times New Roman" w:hAnsi="Times New Roman" w:cs="Times New Roman" w:hint="eastAsia"/>
          <w:vertAlign w:val="superscript"/>
        </w:rPr>
        <w:t>j</w:t>
      </w:r>
      <w:r w:rsidR="00CE53B3" w:rsidRPr="00B14B4D">
        <w:rPr>
          <w:rFonts w:ascii="Times New Roman" w:hAnsi="Times New Roman" w:cs="Times New Roman" w:hint="eastAsia"/>
        </w:rPr>
        <w:t>（</w:t>
      </w:r>
      <w:r w:rsidR="00CE53B3" w:rsidRPr="00B14B4D">
        <w:rPr>
          <w:rFonts w:ascii="Times New Roman" w:hAnsi="Times New Roman" w:cs="Times New Roman" w:hint="eastAsia"/>
        </w:rPr>
        <w:t>j=</w:t>
      </w:r>
      <w:r w:rsidR="00CE53B3" w:rsidRPr="00B14B4D">
        <w:rPr>
          <w:rFonts w:ascii="Times New Roman" w:hAnsi="Times New Roman" w:cs="Times New Roman"/>
        </w:rPr>
        <w:t>1</w:t>
      </w:r>
      <w:r w:rsidR="00B14B4D" w:rsidRPr="00B14B4D">
        <w:rPr>
          <w:rFonts w:ascii="Times New Roman" w:hAnsi="Times New Roman" w:cs="Times New Roman" w:hint="eastAsia"/>
        </w:rPr>
        <w:t>，</w:t>
      </w:r>
      <w:r w:rsidR="00B14B4D" w:rsidRPr="00B14B4D">
        <w:rPr>
          <w:rFonts w:ascii="Times New Roman" w:hAnsi="Times New Roman" w:cs="Times New Roman" w:hint="eastAsia"/>
        </w:rPr>
        <w:t>2</w:t>
      </w:r>
      <w:r w:rsidR="00B14B4D" w:rsidRPr="00B14B4D">
        <w:rPr>
          <w:rFonts w:ascii="Times New Roman" w:hAnsi="Times New Roman" w:cs="Times New Roman" w:hint="eastAsia"/>
        </w:rPr>
        <w:t>，</w:t>
      </w:r>
      <w:r w:rsidR="00CE53B3" w:rsidRPr="00B14B4D">
        <w:rPr>
          <w:rFonts w:ascii="Times New Roman" w:hAnsi="Times New Roman" w:cs="Times New Roman" w:hint="eastAsia"/>
        </w:rPr>
        <w:t>3</w:t>
      </w:r>
      <w:r w:rsidR="00CE53B3" w:rsidRPr="00B14B4D">
        <w:rPr>
          <w:rFonts w:ascii="Times New Roman" w:hAnsi="Times New Roman" w:cs="Times New Roman" w:hint="eastAsia"/>
        </w:rPr>
        <w:t>）</w:t>
      </w:r>
      <w:r w:rsidR="00CE53B3">
        <w:rPr>
          <w:rFonts w:hint="eastAsia"/>
        </w:rPr>
        <w:t>为第</w:t>
      </w:r>
      <w:r w:rsidR="00CE53B3" w:rsidRPr="00B14B4D">
        <w:rPr>
          <w:rFonts w:ascii="Times New Roman" w:hAnsi="Times New Roman" w:cs="Times New Roman" w:hint="eastAsia"/>
        </w:rPr>
        <w:t>i</w:t>
      </w:r>
      <w:r w:rsidR="00CE53B3">
        <w:rPr>
          <w:rFonts w:hint="eastAsia"/>
        </w:rPr>
        <w:t>个三角片</w:t>
      </w:r>
      <w:r w:rsidR="00102021">
        <w:rPr>
          <w:rFonts w:hint="eastAsia"/>
        </w:rPr>
        <w:t>与第</w:t>
      </w:r>
      <w:r w:rsidR="00102021">
        <w:rPr>
          <w:rFonts w:hint="eastAsia"/>
        </w:rPr>
        <w:t>j</w:t>
      </w:r>
      <w:r w:rsidR="00102021">
        <w:rPr>
          <w:rFonts w:hint="eastAsia"/>
        </w:rPr>
        <w:t>个顶点相对邻接的</w:t>
      </w:r>
      <w:r w:rsidR="00CE53B3">
        <w:rPr>
          <w:rFonts w:hint="eastAsia"/>
        </w:rPr>
        <w:t>三角片。当没有三角片与第</w:t>
      </w:r>
      <w:r w:rsidR="00CE53B3" w:rsidRPr="00B14B4D">
        <w:rPr>
          <w:rFonts w:ascii="Times New Roman" w:hAnsi="Times New Roman" w:cs="Times New Roman" w:hint="eastAsia"/>
        </w:rPr>
        <w:t>j</w:t>
      </w:r>
      <w:r w:rsidR="00CE53B3">
        <w:rPr>
          <w:rFonts w:hint="eastAsia"/>
        </w:rPr>
        <w:t>个顶点相对时</w:t>
      </w:r>
      <w:r w:rsidR="00102021">
        <w:rPr>
          <w:rFonts w:hint="eastAsia"/>
        </w:rPr>
        <w:t>，记</w:t>
      </w:r>
      <w:r w:rsidR="00B14B4D" w:rsidRPr="00B14B4D">
        <w:rPr>
          <w:rFonts w:ascii="Times New Roman" w:hAnsi="Times New Roman" w:cs="Times New Roman" w:hint="eastAsia"/>
        </w:rPr>
        <w:t>T</w:t>
      </w:r>
      <w:r w:rsidR="00B14B4D" w:rsidRPr="00B14B4D">
        <w:rPr>
          <w:rFonts w:ascii="Times New Roman" w:hAnsi="Times New Roman" w:cs="Times New Roman" w:hint="eastAsia"/>
          <w:vertAlign w:val="subscript"/>
        </w:rPr>
        <w:t>i</w:t>
      </w:r>
      <w:r w:rsidR="00B14B4D" w:rsidRPr="00B14B4D">
        <w:rPr>
          <w:rFonts w:ascii="Times New Roman" w:hAnsi="Times New Roman" w:cs="Times New Roman" w:hint="eastAsia"/>
          <w:vertAlign w:val="superscript"/>
        </w:rPr>
        <w:t>j</w:t>
      </w:r>
      <w:r w:rsidR="00CE53B3">
        <w:rPr>
          <w:rFonts w:hint="eastAsia"/>
        </w:rPr>
        <w:t>=-</w:t>
      </w:r>
      <w:r w:rsidR="00CE53B3">
        <w:t>1</w:t>
      </w:r>
      <w:r w:rsidR="00CE53B3">
        <w:rPr>
          <w:rFonts w:hint="eastAsia"/>
        </w:rPr>
        <w:t>。</w:t>
      </w:r>
      <w:r w:rsidR="00102021">
        <w:rPr>
          <w:rFonts w:hint="eastAsia"/>
        </w:rPr>
        <w:t>恢复面片邻接关系就是寻找所有三角片</w:t>
      </w:r>
      <w:r w:rsidR="00102021" w:rsidRPr="00D33EBB">
        <w:rPr>
          <w:rFonts w:ascii="Times New Roman" w:hAnsi="Times New Roman" w:cs="Times New Roman" w:hint="eastAsia"/>
        </w:rPr>
        <w:t>T</w:t>
      </w:r>
      <w:r w:rsidR="00102021">
        <w:rPr>
          <w:rFonts w:hint="eastAsia"/>
        </w:rPr>
        <w:t>的相邻三角片</w:t>
      </w:r>
      <w:r w:rsidR="00102021">
        <w:rPr>
          <w:rFonts w:hint="eastAsia"/>
        </w:rPr>
        <w:t>T</w:t>
      </w:r>
      <w:r w:rsidR="00102021" w:rsidRPr="00D33EBB">
        <w:rPr>
          <w:rFonts w:hint="eastAsia"/>
          <w:vertAlign w:val="subscript"/>
        </w:rPr>
        <w:t>i</w:t>
      </w:r>
      <w:r w:rsidR="00102021" w:rsidRPr="00D33EBB">
        <w:rPr>
          <w:rFonts w:hint="eastAsia"/>
          <w:vertAlign w:val="superscript"/>
        </w:rPr>
        <w:t>j</w:t>
      </w:r>
      <w:r w:rsidR="00102021">
        <w:rPr>
          <w:rFonts w:hint="eastAsia"/>
        </w:rPr>
        <w:t>，</w:t>
      </w:r>
      <w:r w:rsidR="00316C0D">
        <w:rPr>
          <w:rFonts w:hint="eastAsia"/>
        </w:rPr>
        <w:t>算法的基本思想基于相邻的三角片共用相同的线段，线段可以被两端点唯一确定。</w:t>
      </w:r>
      <w:r w:rsidR="00316C0D" w:rsidRPr="003322A3">
        <w:rPr>
          <w:rFonts w:ascii="Times New Roman" w:hAnsi="Times New Roman" w:cs="Times New Roman" w:hint="eastAsia"/>
        </w:rPr>
        <w:t>Lo</w:t>
      </w:r>
      <w:r w:rsidR="00316C0D">
        <w:rPr>
          <w:rFonts w:hint="eastAsia"/>
        </w:rPr>
        <w:t>在文献</w:t>
      </w:r>
      <w:del w:id="142" w:author="微软用户" w:date="2017-06-07T20:51:00Z">
        <w:r w:rsidR="00316C0D" w:rsidDel="00486B74">
          <w:rPr>
            <w:rFonts w:hint="eastAsia"/>
          </w:rPr>
          <w:delText>【】</w:delText>
        </w:r>
      </w:del>
      <w:ins w:id="143" w:author="微软用户" w:date="2017-06-07T20:51:00Z">
        <w:r w:rsidR="00486B74">
          <w:rPr>
            <w:rFonts w:hint="eastAsia"/>
          </w:rPr>
          <w:t>1</w:t>
        </w:r>
        <w:r w:rsidR="00486B74">
          <w:t>5</w:t>
        </w:r>
      </w:ins>
      <w:r w:rsidR="00316C0D">
        <w:rPr>
          <w:rFonts w:hint="eastAsia"/>
        </w:rPr>
        <w:t>给出了具体的算法，在此不再赘述。</w:t>
      </w:r>
    </w:p>
    <w:p w14:paraId="534A1545" w14:textId="77777777" w:rsidR="00C24F85" w:rsidRDefault="00C24F85" w:rsidP="00B03D92">
      <w:pPr>
        <w:ind w:firstLineChars="200" w:firstLine="420"/>
      </w:pPr>
      <w:r>
        <w:rPr>
          <w:rFonts w:hint="eastAsia"/>
        </w:rPr>
        <w:t>2.1.2</w:t>
      </w:r>
      <w:r>
        <w:rPr>
          <w:rFonts w:hint="eastAsia"/>
        </w:rPr>
        <w:t>点线段相邻关系</w:t>
      </w:r>
    </w:p>
    <w:p w14:paraId="5C1ECCBC" w14:textId="77777777" w:rsidR="00316C0D" w:rsidRDefault="00FA55D5" w:rsidP="00B03D92">
      <w:pPr>
        <w:ind w:firstLineChars="200" w:firstLine="420"/>
      </w:pPr>
      <w:r>
        <w:t>恢复点线段相邻关系比较简单</w:t>
      </w:r>
      <w:r>
        <w:rPr>
          <w:rFonts w:hint="eastAsia"/>
        </w:rPr>
        <w:t>，</w:t>
      </w:r>
      <w:r>
        <w:t>只需要</w:t>
      </w:r>
      <w:r w:rsidR="00316C0D">
        <w:t>遍历所有的线段</w:t>
      </w:r>
      <w:r w:rsidR="00316C0D">
        <w:rPr>
          <w:rFonts w:hint="eastAsia"/>
        </w:rPr>
        <w:t>，</w:t>
      </w:r>
      <w:r w:rsidR="00316C0D">
        <w:t>将每条线段记录到两端点所</w:t>
      </w:r>
      <w:r>
        <w:t>对应的相邻</w:t>
      </w:r>
      <w:r w:rsidR="00316C0D">
        <w:t>线段集合</w:t>
      </w:r>
      <w:r>
        <w:t>S</w:t>
      </w:r>
      <w:r w:rsidRPr="00FA55D5">
        <w:rPr>
          <w:rFonts w:ascii="Times New Roman" w:hAnsi="Times New Roman" w:cs="Times New Roman"/>
          <w:vertAlign w:val="subscript"/>
        </w:rPr>
        <w:t>p</w:t>
      </w:r>
      <w:r w:rsidR="00316C0D">
        <w:t>中</w:t>
      </w:r>
      <w:r w:rsidR="00316C0D">
        <w:rPr>
          <w:rFonts w:hint="eastAsia"/>
        </w:rPr>
        <w:t>。</w:t>
      </w:r>
    </w:p>
    <w:p w14:paraId="24A12BE1" w14:textId="77777777" w:rsidR="00C24F85" w:rsidRDefault="00C24F85" w:rsidP="00B03D92">
      <w:pPr>
        <w:ind w:firstLineChars="200" w:firstLine="420"/>
      </w:pPr>
      <w:r>
        <w:rPr>
          <w:rFonts w:hint="eastAsia"/>
        </w:rPr>
        <w:t>2.2</w:t>
      </w:r>
      <w:r>
        <w:rPr>
          <w:rFonts w:hint="eastAsia"/>
        </w:rPr>
        <w:t>几何信息的恢复</w:t>
      </w:r>
    </w:p>
    <w:p w14:paraId="561D1993" w14:textId="77777777" w:rsidR="00C24F85" w:rsidRDefault="00F1491A" w:rsidP="00B03D92">
      <w:pPr>
        <w:ind w:firstLineChars="200" w:firstLine="420"/>
      </w:pPr>
      <w:r w:rsidRPr="00FA55D5">
        <w:rPr>
          <w:rFonts w:ascii="Times New Roman" w:hAnsi="Times New Roman" w:cs="Times New Roman"/>
        </w:rPr>
        <w:t>STL</w:t>
      </w:r>
      <w:r w:rsidR="00FA55D5">
        <w:t>网格生成需要模型的几何</w:t>
      </w:r>
      <w:r>
        <w:t>边</w:t>
      </w:r>
      <w:r w:rsidR="00FA55D5">
        <w:t>和几何</w:t>
      </w:r>
      <w:r>
        <w:t>面</w:t>
      </w:r>
      <w:r w:rsidR="00FA55D5">
        <w:t>的</w:t>
      </w:r>
      <w:r>
        <w:t>信息</w:t>
      </w:r>
      <w:r>
        <w:rPr>
          <w:rFonts w:hint="eastAsia"/>
        </w:rPr>
        <w:t>。</w:t>
      </w:r>
      <w:r w:rsidR="00FA55D5">
        <w:rPr>
          <w:rFonts w:hint="eastAsia"/>
        </w:rPr>
        <w:t>几何</w:t>
      </w:r>
      <w:r>
        <w:rPr>
          <w:rFonts w:hint="eastAsia"/>
        </w:rPr>
        <w:t>边由相关的线段</w:t>
      </w:r>
      <w:r w:rsidR="00FA55D5">
        <w:rPr>
          <w:rFonts w:hint="eastAsia"/>
        </w:rPr>
        <w:t>集合</w:t>
      </w:r>
      <w:r w:rsidR="00FA55D5" w:rsidRPr="00FA55D5">
        <w:rPr>
          <w:rFonts w:ascii="Times New Roman" w:hAnsi="Times New Roman" w:cs="Times New Roman" w:hint="eastAsia"/>
        </w:rPr>
        <w:t>S</w:t>
      </w:r>
      <w:r w:rsidR="00FA55D5" w:rsidRPr="00FA55D5">
        <w:rPr>
          <w:rFonts w:ascii="Times New Roman" w:hAnsi="Times New Roman" w:cs="Times New Roman" w:hint="eastAsia"/>
          <w:vertAlign w:val="subscript"/>
        </w:rPr>
        <w:t>e</w:t>
      </w:r>
      <w:r>
        <w:rPr>
          <w:rFonts w:hint="eastAsia"/>
        </w:rPr>
        <w:t>表示，</w:t>
      </w:r>
      <w:r w:rsidR="00FA55D5">
        <w:rPr>
          <w:rFonts w:hint="eastAsia"/>
        </w:rPr>
        <w:t>几何</w:t>
      </w:r>
      <w:r>
        <w:rPr>
          <w:rFonts w:hint="eastAsia"/>
        </w:rPr>
        <w:t>面由相关的三角片集合</w:t>
      </w:r>
      <w:r w:rsidR="00FA55D5" w:rsidRPr="00FA55D5">
        <w:rPr>
          <w:rFonts w:ascii="Times New Roman" w:hAnsi="Times New Roman" w:cs="Times New Roman" w:hint="eastAsia"/>
        </w:rPr>
        <w:t>T</w:t>
      </w:r>
      <w:r w:rsidR="00FA55D5" w:rsidRPr="00FA55D5">
        <w:rPr>
          <w:rFonts w:ascii="Times New Roman" w:hAnsi="Times New Roman" w:cs="Times New Roman" w:hint="eastAsia"/>
          <w:vertAlign w:val="subscript"/>
        </w:rPr>
        <w:t>f</w:t>
      </w:r>
      <w:r>
        <w:rPr>
          <w:rFonts w:hint="eastAsia"/>
        </w:rPr>
        <w:t>表示。</w:t>
      </w:r>
    </w:p>
    <w:p w14:paraId="356AF724" w14:textId="77777777" w:rsidR="00F1491A" w:rsidRDefault="00F1491A" w:rsidP="00B03D92">
      <w:pPr>
        <w:ind w:firstLineChars="200" w:firstLine="420"/>
      </w:pPr>
      <w:r>
        <w:rPr>
          <w:rFonts w:hint="eastAsia"/>
        </w:rPr>
        <w:t>2.2.1</w:t>
      </w:r>
      <w:r w:rsidR="00FA55D5">
        <w:rPr>
          <w:rFonts w:hint="eastAsia"/>
        </w:rPr>
        <w:t>几何</w:t>
      </w:r>
      <w:r>
        <w:rPr>
          <w:rFonts w:hint="eastAsia"/>
        </w:rPr>
        <w:t>边的恢复</w:t>
      </w:r>
    </w:p>
    <w:p w14:paraId="6397F8A4" w14:textId="5C7A5CD0" w:rsidR="00F1491A" w:rsidRDefault="00F1491A" w:rsidP="00B03D92">
      <w:pPr>
        <w:ind w:firstLineChars="200" w:firstLine="420"/>
      </w:pPr>
      <w:r>
        <w:rPr>
          <w:rFonts w:hint="eastAsia"/>
        </w:rPr>
        <w:t>（</w:t>
      </w:r>
      <w:r>
        <w:rPr>
          <w:rFonts w:hint="eastAsia"/>
        </w:rPr>
        <w:t>1</w:t>
      </w:r>
      <w:r>
        <w:rPr>
          <w:rFonts w:hint="eastAsia"/>
        </w:rPr>
        <w:t>）</w:t>
      </w:r>
      <w:r w:rsidR="003971BD">
        <w:rPr>
          <w:rFonts w:hint="eastAsia"/>
        </w:rPr>
        <w:t>首先</w:t>
      </w:r>
      <w:r>
        <w:rPr>
          <w:rFonts w:hint="eastAsia"/>
        </w:rPr>
        <w:t>利用</w:t>
      </w:r>
      <w:ins w:id="144" w:author="微软用户" w:date="2017-06-07T20:53:00Z">
        <w:r w:rsidR="00486B74">
          <w:rPr>
            <w:rFonts w:ascii="Arial" w:hAnsi="Arial" w:cs="Arial"/>
            <w:color w:val="222222"/>
            <w:sz w:val="20"/>
            <w:szCs w:val="20"/>
            <w:shd w:val="clear" w:color="auto" w:fill="FFFFFF"/>
          </w:rPr>
          <w:t>Béchet E</w:t>
        </w:r>
        <w:r w:rsidR="00486B74" w:rsidRPr="009B4A0D" w:rsidDel="009F2201">
          <w:rPr>
            <w:rFonts w:ascii="Times New Roman" w:hAnsi="Times New Roman" w:cs="Times New Roman"/>
          </w:rPr>
          <w:t xml:space="preserve"> </w:t>
        </w:r>
        <w:r w:rsidR="00486B74">
          <w:rPr>
            <w:rFonts w:ascii="Times New Roman" w:hAnsi="Times New Roman" w:cs="Times New Roman"/>
          </w:rPr>
          <w:t>等</w:t>
        </w:r>
        <w:r w:rsidR="00486B74">
          <w:rPr>
            <w:rFonts w:ascii="Times New Roman" w:hAnsi="Times New Roman" w:cs="Times New Roman"/>
            <w:vertAlign w:val="superscript"/>
          </w:rPr>
          <w:t>[7]</w:t>
        </w:r>
      </w:ins>
      <w:del w:id="145" w:author="微软用户" w:date="2017-06-07T20:53:00Z">
        <w:r w:rsidDel="00486B74">
          <w:rPr>
            <w:rFonts w:hint="eastAsia"/>
          </w:rPr>
          <w:delText>文献【】</w:delText>
        </w:r>
      </w:del>
      <w:r>
        <w:rPr>
          <w:rFonts w:hint="eastAsia"/>
        </w:rPr>
        <w:t>的建议，</w:t>
      </w:r>
      <w:r w:rsidR="0068158B">
        <w:rPr>
          <w:rFonts w:hint="eastAsia"/>
        </w:rPr>
        <w:t>遍历每一条线段，</w:t>
      </w:r>
      <w:r>
        <w:rPr>
          <w:rFonts w:hint="eastAsia"/>
        </w:rPr>
        <w:t>计算</w:t>
      </w:r>
      <w:r w:rsidR="000912BD">
        <w:rPr>
          <w:rFonts w:hint="eastAsia"/>
        </w:rPr>
        <w:t>共用该线段的</w:t>
      </w:r>
      <w:r>
        <w:rPr>
          <w:rFonts w:hint="eastAsia"/>
        </w:rPr>
        <w:t>三角片的二面角的大小，将二面角</w:t>
      </w:r>
      <w:r w:rsidR="000912BD">
        <w:rPr>
          <w:rFonts w:asciiTheme="minorEastAsia" w:hAnsiTheme="minorEastAsia" w:hint="eastAsia"/>
        </w:rPr>
        <w:t>θ</w:t>
      </w:r>
      <w:r w:rsidR="0068158B">
        <w:rPr>
          <w:rFonts w:hint="eastAsia"/>
        </w:rPr>
        <w:t>大于</w:t>
      </w:r>
      <w:r w:rsidR="0068158B">
        <w:rPr>
          <w:rFonts w:hint="eastAsia"/>
        </w:rPr>
        <w:t>20</w:t>
      </w:r>
      <w:r w:rsidR="0068158B">
        <w:rPr>
          <w:rFonts w:hint="eastAsia"/>
        </w:rPr>
        <w:t>的线段</w:t>
      </w:r>
      <w:r w:rsidR="00B43328">
        <w:rPr>
          <w:rFonts w:hint="eastAsia"/>
        </w:rPr>
        <w:t>记为</w:t>
      </w:r>
      <w:r w:rsidR="0068158B">
        <w:rPr>
          <w:rFonts w:hint="eastAsia"/>
        </w:rPr>
        <w:t>线段。</w:t>
      </w:r>
    </w:p>
    <w:p w14:paraId="582AA03E" w14:textId="77777777" w:rsidR="00E24AD9" w:rsidRDefault="0068158B" w:rsidP="00B03D92">
      <w:pPr>
        <w:ind w:firstLineChars="200" w:firstLine="420"/>
      </w:pPr>
      <w:r>
        <w:rPr>
          <w:rFonts w:hint="eastAsia"/>
        </w:rPr>
        <w:t>（</w:t>
      </w:r>
      <w:r>
        <w:rPr>
          <w:rFonts w:hint="eastAsia"/>
        </w:rPr>
        <w:t>2</w:t>
      </w:r>
      <w:r>
        <w:rPr>
          <w:rFonts w:hint="eastAsia"/>
        </w:rPr>
        <w:t>）</w:t>
      </w:r>
      <w:r w:rsidR="00E24AD9">
        <w:rPr>
          <w:rFonts w:hint="eastAsia"/>
        </w:rPr>
        <w:t>恢复某一条几何边的具体步骤如下：</w:t>
      </w:r>
    </w:p>
    <w:p w14:paraId="76523D3E" w14:textId="77777777" w:rsidR="00E24AD9" w:rsidRDefault="00E24AD9" w:rsidP="00B03D92">
      <w:pPr>
        <w:ind w:firstLineChars="200" w:firstLine="420"/>
      </w:pPr>
      <w:r>
        <w:rPr>
          <w:rFonts w:hint="eastAsia"/>
        </w:rPr>
        <w:t>（</w:t>
      </w:r>
      <w:r>
        <w:rPr>
          <w:rFonts w:hint="eastAsia"/>
        </w:rPr>
        <w:t>a</w:t>
      </w:r>
      <w:r>
        <w:rPr>
          <w:rFonts w:hint="eastAsia"/>
        </w:rPr>
        <w:t>）</w:t>
      </w:r>
      <w:r w:rsidR="0068158B">
        <w:rPr>
          <w:rFonts w:hint="eastAsia"/>
        </w:rPr>
        <w:t>从标记线段中选择一个种子线段，加入到线段集</w:t>
      </w:r>
      <w:r w:rsidR="00B43328" w:rsidRPr="00FA55D5">
        <w:rPr>
          <w:rFonts w:ascii="Times New Roman" w:hAnsi="Times New Roman" w:cs="Times New Roman" w:hint="eastAsia"/>
        </w:rPr>
        <w:t>S</w:t>
      </w:r>
      <w:r w:rsidR="00B43328" w:rsidRPr="00FA55D5">
        <w:rPr>
          <w:rFonts w:ascii="Times New Roman" w:hAnsi="Times New Roman" w:cs="Times New Roman" w:hint="eastAsia"/>
          <w:vertAlign w:val="subscript"/>
        </w:rPr>
        <w:t>e</w:t>
      </w:r>
      <w:r w:rsidR="0068158B">
        <w:rPr>
          <w:rFonts w:hint="eastAsia"/>
        </w:rPr>
        <w:t>。</w:t>
      </w:r>
      <w:r>
        <w:rPr>
          <w:rFonts w:hint="eastAsia"/>
        </w:rPr>
        <w:t>将种子线段的两端点加入到端点集</w:t>
      </w:r>
      <w:r>
        <w:rPr>
          <w:rFonts w:hint="eastAsia"/>
        </w:rPr>
        <w:t>V</w:t>
      </w:r>
      <w:r>
        <w:rPr>
          <w:rFonts w:hint="eastAsia"/>
        </w:rPr>
        <w:t>。</w:t>
      </w:r>
    </w:p>
    <w:p w14:paraId="4C0461BE" w14:textId="77777777" w:rsidR="00E24AD9" w:rsidRDefault="00E24AD9" w:rsidP="00B03D92">
      <w:pPr>
        <w:ind w:firstLineChars="200" w:firstLine="420"/>
      </w:pPr>
      <w:r>
        <w:rPr>
          <w:rFonts w:hint="eastAsia"/>
        </w:rPr>
        <w:t>（</w:t>
      </w:r>
      <w:r>
        <w:rPr>
          <w:rFonts w:hint="eastAsia"/>
        </w:rPr>
        <w:t>b</w:t>
      </w:r>
      <w:r>
        <w:rPr>
          <w:rFonts w:hint="eastAsia"/>
        </w:rPr>
        <w:t>）</w:t>
      </w:r>
      <w:r w:rsidR="0068158B">
        <w:rPr>
          <w:rFonts w:hint="eastAsia"/>
        </w:rPr>
        <w:t>从</w:t>
      </w:r>
      <w:r w:rsidR="00B43328">
        <w:rPr>
          <w:rFonts w:hint="eastAsia"/>
        </w:rPr>
        <w:t>V</w:t>
      </w:r>
      <w:r w:rsidR="0068158B">
        <w:rPr>
          <w:rFonts w:hint="eastAsia"/>
        </w:rPr>
        <w:t>选取一个端点，根据点线段</w:t>
      </w:r>
      <w:r w:rsidR="00E90B7F">
        <w:rPr>
          <w:rFonts w:hint="eastAsia"/>
        </w:rPr>
        <w:t>相邻关系</w:t>
      </w:r>
      <w:r>
        <w:rPr>
          <w:rFonts w:hint="eastAsia"/>
        </w:rPr>
        <w:t>，判断与当前端点相邻的其他标记线段的个数</w:t>
      </w:r>
      <w:r w:rsidR="00E90B7F">
        <w:rPr>
          <w:rFonts w:hint="eastAsia"/>
        </w:rPr>
        <w:t>，</w:t>
      </w:r>
      <w:r>
        <w:rPr>
          <w:rFonts w:hint="eastAsia"/>
        </w:rPr>
        <w:t>若为</w:t>
      </w:r>
      <w:r>
        <w:rPr>
          <w:rFonts w:hint="eastAsia"/>
        </w:rPr>
        <w:t>1</w:t>
      </w:r>
      <w:r>
        <w:rPr>
          <w:rFonts w:hint="eastAsia"/>
        </w:rPr>
        <w:t>，则</w:t>
      </w:r>
      <w:r w:rsidR="00E90B7F">
        <w:rPr>
          <w:rFonts w:hint="eastAsia"/>
        </w:rPr>
        <w:t>选取与当前端点相邻的</w:t>
      </w:r>
      <w:r w:rsidR="00B43328">
        <w:rPr>
          <w:rFonts w:hint="eastAsia"/>
        </w:rPr>
        <w:t>其他</w:t>
      </w:r>
      <w:r w:rsidR="00E90B7F">
        <w:rPr>
          <w:rFonts w:hint="eastAsia"/>
        </w:rPr>
        <w:t>标记线段加入到</w:t>
      </w:r>
      <w:r w:rsidR="00B43328" w:rsidRPr="00FA55D5">
        <w:rPr>
          <w:rFonts w:ascii="Times New Roman" w:hAnsi="Times New Roman" w:cs="Times New Roman" w:hint="eastAsia"/>
        </w:rPr>
        <w:t>S</w:t>
      </w:r>
      <w:r w:rsidR="00B43328" w:rsidRPr="00FA55D5">
        <w:rPr>
          <w:rFonts w:ascii="Times New Roman" w:hAnsi="Times New Roman" w:cs="Times New Roman" w:hint="eastAsia"/>
          <w:vertAlign w:val="subscript"/>
        </w:rPr>
        <w:t>e</w:t>
      </w:r>
      <w:r w:rsidR="00723E7A">
        <w:rPr>
          <w:rFonts w:hint="eastAsia"/>
        </w:rPr>
        <w:t>，将标记线段的另一端点加入到</w:t>
      </w:r>
      <w:r w:rsidR="00B43328">
        <w:rPr>
          <w:rFonts w:hint="eastAsia"/>
        </w:rPr>
        <w:t>V</w:t>
      </w:r>
      <w:r w:rsidR="00723E7A">
        <w:rPr>
          <w:rFonts w:hint="eastAsia"/>
        </w:rPr>
        <w:t>。</w:t>
      </w:r>
    </w:p>
    <w:p w14:paraId="5F26975B" w14:textId="77777777" w:rsidR="0068158B" w:rsidRDefault="00E24AD9" w:rsidP="00B03D92">
      <w:pPr>
        <w:ind w:firstLineChars="200" w:firstLine="420"/>
      </w:pPr>
      <w:r>
        <w:rPr>
          <w:rFonts w:hint="eastAsia"/>
        </w:rPr>
        <w:t>（</w:t>
      </w:r>
      <w:r>
        <w:rPr>
          <w:rFonts w:hint="eastAsia"/>
        </w:rPr>
        <w:t>c</w:t>
      </w:r>
      <w:r>
        <w:rPr>
          <w:rFonts w:hint="eastAsia"/>
        </w:rPr>
        <w:t>）重复过程（</w:t>
      </w:r>
      <w:r>
        <w:rPr>
          <w:rFonts w:hint="eastAsia"/>
        </w:rPr>
        <w:t>b</w:t>
      </w:r>
      <w:r>
        <w:rPr>
          <w:rFonts w:hint="eastAsia"/>
        </w:rPr>
        <w:t>），</w:t>
      </w:r>
      <w:r w:rsidR="00723E7A">
        <w:rPr>
          <w:rFonts w:hint="eastAsia"/>
        </w:rPr>
        <w:t>直至</w:t>
      </w:r>
      <w:r w:rsidR="00B43328">
        <w:rPr>
          <w:rFonts w:hint="eastAsia"/>
        </w:rPr>
        <w:t>V</w:t>
      </w:r>
      <w:r w:rsidR="00723E7A">
        <w:rPr>
          <w:rFonts w:hint="eastAsia"/>
        </w:rPr>
        <w:t>为空</w:t>
      </w:r>
      <w:r w:rsidR="00B43328">
        <w:rPr>
          <w:rFonts w:hint="eastAsia"/>
        </w:rPr>
        <w:t>时</w:t>
      </w:r>
      <w:r w:rsidR="00723E7A">
        <w:rPr>
          <w:rFonts w:hint="eastAsia"/>
        </w:rPr>
        <w:t>结束。当前</w:t>
      </w:r>
      <w:r w:rsidR="00B43328">
        <w:rPr>
          <w:rFonts w:hint="eastAsia"/>
        </w:rPr>
        <w:t>几何</w:t>
      </w:r>
      <w:r w:rsidR="00723E7A">
        <w:rPr>
          <w:rFonts w:hint="eastAsia"/>
        </w:rPr>
        <w:t>边由</w:t>
      </w:r>
      <w:r w:rsidR="00B43328" w:rsidRPr="00FA55D5">
        <w:rPr>
          <w:rFonts w:ascii="Times New Roman" w:hAnsi="Times New Roman" w:cs="Times New Roman" w:hint="eastAsia"/>
        </w:rPr>
        <w:t>S</w:t>
      </w:r>
      <w:r w:rsidR="00B43328" w:rsidRPr="00FA55D5">
        <w:rPr>
          <w:rFonts w:ascii="Times New Roman" w:hAnsi="Times New Roman" w:cs="Times New Roman" w:hint="eastAsia"/>
          <w:vertAlign w:val="subscript"/>
        </w:rPr>
        <w:t>e</w:t>
      </w:r>
      <w:r w:rsidR="00723E7A">
        <w:rPr>
          <w:rFonts w:hint="eastAsia"/>
        </w:rPr>
        <w:t>中的线段组成。</w:t>
      </w:r>
    </w:p>
    <w:p w14:paraId="66895606" w14:textId="77777777" w:rsidR="00723E7A" w:rsidRDefault="00723E7A" w:rsidP="00B03D92">
      <w:pPr>
        <w:ind w:firstLineChars="200" w:firstLine="420"/>
      </w:pPr>
      <w:r>
        <w:rPr>
          <w:rFonts w:hint="eastAsia"/>
        </w:rPr>
        <w:t>2.2.2</w:t>
      </w:r>
      <w:r>
        <w:rPr>
          <w:rFonts w:hint="eastAsia"/>
        </w:rPr>
        <w:t>面的恢复</w:t>
      </w:r>
    </w:p>
    <w:p w14:paraId="3DB60776" w14:textId="77777777" w:rsidR="005C5F49" w:rsidRDefault="005C5F49" w:rsidP="00B03D92">
      <w:pPr>
        <w:ind w:firstLineChars="200" w:firstLine="420"/>
      </w:pPr>
      <w:r>
        <w:rPr>
          <w:rFonts w:hint="eastAsia"/>
        </w:rPr>
        <w:t>（</w:t>
      </w:r>
      <w:r>
        <w:rPr>
          <w:rFonts w:hint="eastAsia"/>
        </w:rPr>
        <w:t>1</w:t>
      </w:r>
      <w:r>
        <w:rPr>
          <w:rFonts w:hint="eastAsia"/>
        </w:rPr>
        <w:t>）</w:t>
      </w:r>
      <w:r w:rsidR="00E808F3">
        <w:rPr>
          <w:rFonts w:hint="eastAsia"/>
        </w:rPr>
        <w:t>从面片列表中选取一个种子面片，将其加入面片集</w:t>
      </w:r>
      <w:r w:rsidR="00B43328" w:rsidRPr="00FA55D5">
        <w:rPr>
          <w:rFonts w:ascii="Times New Roman" w:hAnsi="Times New Roman" w:cs="Times New Roman" w:hint="eastAsia"/>
        </w:rPr>
        <w:t>T</w:t>
      </w:r>
      <w:r w:rsidR="00B43328" w:rsidRPr="00FA55D5">
        <w:rPr>
          <w:rFonts w:ascii="Times New Roman" w:hAnsi="Times New Roman" w:cs="Times New Roman" w:hint="eastAsia"/>
          <w:vertAlign w:val="subscript"/>
        </w:rPr>
        <w:t>f</w:t>
      </w:r>
      <w:r w:rsidR="00E808F3">
        <w:rPr>
          <w:rFonts w:hint="eastAsia"/>
        </w:rPr>
        <w:t>。</w:t>
      </w:r>
    </w:p>
    <w:p w14:paraId="0B490732" w14:textId="77777777" w:rsidR="00E808F3" w:rsidRDefault="00E808F3" w:rsidP="00B03D92">
      <w:pPr>
        <w:ind w:firstLineChars="200" w:firstLine="420"/>
      </w:pPr>
      <w:r>
        <w:rPr>
          <w:rFonts w:hint="eastAsia"/>
        </w:rPr>
        <w:t>（</w:t>
      </w:r>
      <w:r>
        <w:rPr>
          <w:rFonts w:hint="eastAsia"/>
        </w:rPr>
        <w:t>2</w:t>
      </w:r>
      <w:r>
        <w:rPr>
          <w:rFonts w:hint="eastAsia"/>
        </w:rPr>
        <w:t>）从</w:t>
      </w:r>
      <w:r w:rsidR="003971BD" w:rsidRPr="00FA55D5">
        <w:rPr>
          <w:rFonts w:ascii="Times New Roman" w:hAnsi="Times New Roman" w:cs="Times New Roman" w:hint="eastAsia"/>
        </w:rPr>
        <w:t>T</w:t>
      </w:r>
      <w:r w:rsidR="003971BD" w:rsidRPr="00FA55D5">
        <w:rPr>
          <w:rFonts w:ascii="Times New Roman" w:hAnsi="Times New Roman" w:cs="Times New Roman" w:hint="eastAsia"/>
          <w:vertAlign w:val="subscript"/>
        </w:rPr>
        <w:t>f</w:t>
      </w:r>
      <w:r w:rsidR="00696F69">
        <w:rPr>
          <w:rFonts w:hint="eastAsia"/>
        </w:rPr>
        <w:t>选取某个三角片做当前面片</w:t>
      </w:r>
      <w:r>
        <w:rPr>
          <w:rFonts w:hint="eastAsia"/>
        </w:rPr>
        <w:t>。根据面片相邻关</w:t>
      </w:r>
      <w:r w:rsidR="003971BD">
        <w:rPr>
          <w:rFonts w:hint="eastAsia"/>
        </w:rPr>
        <w:t>系</w:t>
      </w:r>
      <w:r w:rsidR="00696F69">
        <w:rPr>
          <w:rFonts w:hint="eastAsia"/>
        </w:rPr>
        <w:t>选取与当前面片相邻的三角片</w:t>
      </w:r>
      <w:r w:rsidR="003971BD">
        <w:rPr>
          <w:rFonts w:hint="eastAsia"/>
        </w:rPr>
        <w:t>，若选取的相邻面片</w:t>
      </w:r>
      <w:r w:rsidR="00696F69">
        <w:rPr>
          <w:rFonts w:hint="eastAsia"/>
        </w:rPr>
        <w:t>与当前面片</w:t>
      </w:r>
      <w:r w:rsidR="003971BD">
        <w:rPr>
          <w:rFonts w:hint="eastAsia"/>
        </w:rPr>
        <w:t>共用</w:t>
      </w:r>
      <w:r w:rsidR="00696F69">
        <w:rPr>
          <w:rFonts w:hint="eastAsia"/>
        </w:rPr>
        <w:t>的</w:t>
      </w:r>
      <w:r w:rsidR="003971BD">
        <w:rPr>
          <w:rFonts w:hint="eastAsia"/>
        </w:rPr>
        <w:t>线段为</w:t>
      </w:r>
      <w:r w:rsidR="00696F69">
        <w:rPr>
          <w:rFonts w:hint="eastAsia"/>
        </w:rPr>
        <w:t>非</w:t>
      </w:r>
      <w:r>
        <w:rPr>
          <w:rFonts w:hint="eastAsia"/>
        </w:rPr>
        <w:t>标记线段，则将选取的面片加入到</w:t>
      </w:r>
      <w:r w:rsidR="00696F69" w:rsidRPr="00FA55D5">
        <w:rPr>
          <w:rFonts w:ascii="Times New Roman" w:hAnsi="Times New Roman" w:cs="Times New Roman" w:hint="eastAsia"/>
        </w:rPr>
        <w:t>T</w:t>
      </w:r>
      <w:r w:rsidR="00696F69" w:rsidRPr="00FA55D5">
        <w:rPr>
          <w:rFonts w:ascii="Times New Roman" w:hAnsi="Times New Roman" w:cs="Times New Roman" w:hint="eastAsia"/>
          <w:vertAlign w:val="subscript"/>
        </w:rPr>
        <w:t>f</w:t>
      </w:r>
      <w:r>
        <w:rPr>
          <w:rFonts w:hint="eastAsia"/>
        </w:rPr>
        <w:t>。</w:t>
      </w:r>
      <w:r w:rsidR="00696F69">
        <w:rPr>
          <w:rFonts w:hint="eastAsia"/>
        </w:rPr>
        <w:t>重复该过程，</w:t>
      </w:r>
      <w:r>
        <w:rPr>
          <w:rFonts w:hint="eastAsia"/>
        </w:rPr>
        <w:t>直至</w:t>
      </w:r>
      <w:r w:rsidR="003971BD" w:rsidRPr="00FA55D5">
        <w:rPr>
          <w:rFonts w:ascii="Times New Roman" w:hAnsi="Times New Roman" w:cs="Times New Roman" w:hint="eastAsia"/>
        </w:rPr>
        <w:t>T</w:t>
      </w:r>
      <w:r w:rsidR="003971BD" w:rsidRPr="00FA55D5">
        <w:rPr>
          <w:rFonts w:ascii="Times New Roman" w:hAnsi="Times New Roman" w:cs="Times New Roman" w:hint="eastAsia"/>
          <w:vertAlign w:val="subscript"/>
        </w:rPr>
        <w:t>f</w:t>
      </w:r>
      <w:r>
        <w:rPr>
          <w:rFonts w:hint="eastAsia"/>
        </w:rPr>
        <w:t>为空停止。</w:t>
      </w:r>
      <w:r w:rsidR="002468D7">
        <w:rPr>
          <w:rFonts w:hint="eastAsia"/>
        </w:rPr>
        <w:t>当前</w:t>
      </w:r>
      <w:r w:rsidR="003971BD">
        <w:rPr>
          <w:rFonts w:hint="eastAsia"/>
        </w:rPr>
        <w:t>几何</w:t>
      </w:r>
      <w:r w:rsidR="002468D7">
        <w:rPr>
          <w:rFonts w:hint="eastAsia"/>
        </w:rPr>
        <w:t>面由</w:t>
      </w:r>
      <w:r>
        <w:rPr>
          <w:rFonts w:hint="eastAsia"/>
        </w:rPr>
        <w:t>所有加入过</w:t>
      </w:r>
      <w:r w:rsidR="003971BD" w:rsidRPr="00FA55D5">
        <w:rPr>
          <w:rFonts w:ascii="Times New Roman" w:hAnsi="Times New Roman" w:cs="Times New Roman" w:hint="eastAsia"/>
        </w:rPr>
        <w:t>T</w:t>
      </w:r>
      <w:r w:rsidR="003971BD" w:rsidRPr="00FA55D5">
        <w:rPr>
          <w:rFonts w:ascii="Times New Roman" w:hAnsi="Times New Roman" w:cs="Times New Roman" w:hint="eastAsia"/>
          <w:vertAlign w:val="subscript"/>
        </w:rPr>
        <w:t>f</w:t>
      </w:r>
      <w:r>
        <w:rPr>
          <w:rFonts w:hint="eastAsia"/>
        </w:rPr>
        <w:t>的三角片组成。</w:t>
      </w:r>
    </w:p>
    <w:p w14:paraId="0BA5CE07" w14:textId="77777777" w:rsidR="00F814CE" w:rsidRDefault="003322A3" w:rsidP="003322A3">
      <w:pPr>
        <w:jc w:val="left"/>
      </w:pPr>
      <w:r>
        <w:rPr>
          <w:sz w:val="28"/>
          <w:szCs w:val="28"/>
        </w:rPr>
        <w:t>3</w:t>
      </w:r>
      <w:r w:rsidR="00F814CE" w:rsidRPr="003322A3">
        <w:rPr>
          <w:sz w:val="28"/>
          <w:szCs w:val="28"/>
        </w:rPr>
        <w:t>几何自适应尺寸场的建立</w:t>
      </w:r>
      <w:r w:rsidR="00CF7DD7" w:rsidRPr="003322A3">
        <w:rPr>
          <w:rFonts w:hint="eastAsia"/>
          <w:sz w:val="28"/>
          <w:szCs w:val="28"/>
        </w:rPr>
        <w:t>和光滑</w:t>
      </w:r>
    </w:p>
    <w:p w14:paraId="72DD933E" w14:textId="77777777" w:rsidR="00B802E0" w:rsidRDefault="00CF7DD7" w:rsidP="00B03D92">
      <w:pPr>
        <w:ind w:firstLineChars="200" w:firstLine="420"/>
      </w:pPr>
      <w:r>
        <w:rPr>
          <w:rFonts w:hint="eastAsia"/>
        </w:rPr>
        <w:t>3.1</w:t>
      </w:r>
      <w:r>
        <w:rPr>
          <w:rFonts w:hint="eastAsia"/>
        </w:rPr>
        <w:t>线曲率特征尺寸值计算</w:t>
      </w:r>
    </w:p>
    <w:p w14:paraId="3966B446" w14:textId="77777777" w:rsidR="002D3D7E" w:rsidRPr="00DD4DC8" w:rsidRDefault="002D3D7E" w:rsidP="002D3D7E">
      <w:pPr>
        <w:pStyle w:val="a5"/>
        <w:ind w:firstLineChars="0" w:firstLine="425"/>
        <w:rPr>
          <w:ins w:id="146" w:author="微软用户" w:date="2017-06-07T15:57:00Z"/>
          <w:rFonts w:cs="宋体"/>
        </w:rPr>
      </w:pPr>
      <w:ins w:id="147" w:author="微软用户" w:date="2017-06-07T15:57:00Z">
        <w:r>
          <w:rPr>
            <w:rFonts w:cs="宋体" w:hint="eastAsia"/>
          </w:rPr>
          <w:t>本文</w:t>
        </w:r>
        <w:r w:rsidRPr="00DD4DC8">
          <w:rPr>
            <w:rFonts w:cs="宋体" w:hint="eastAsia"/>
          </w:rPr>
          <w:t>识别的</w:t>
        </w:r>
        <w:r w:rsidRPr="00DD4DC8">
          <w:rPr>
            <w:rFonts w:cs="宋体" w:hint="eastAsia"/>
          </w:rPr>
          <w:t>STL</w:t>
        </w:r>
        <w:r>
          <w:rPr>
            <w:rFonts w:cs="宋体" w:hint="eastAsia"/>
          </w:rPr>
          <w:t>模型</w:t>
        </w:r>
        <w:r w:rsidRPr="00DD4DC8">
          <w:rPr>
            <w:rFonts w:cs="宋体" w:hint="eastAsia"/>
          </w:rPr>
          <w:t>几何边采用前后相连的线段表示</w:t>
        </w:r>
        <w:r>
          <w:rPr>
            <w:rFonts w:cs="宋体" w:hint="eastAsia"/>
          </w:rPr>
          <w:t>。除去几何边两端点剩余的线段节</w:t>
        </w:r>
        <w:r w:rsidRPr="00DD4DC8">
          <w:rPr>
            <w:rFonts w:cs="宋体" w:hint="eastAsia"/>
          </w:rPr>
          <w:t>点</w:t>
        </w:r>
        <w:r>
          <w:rPr>
            <w:rFonts w:cs="宋体" w:hint="eastAsia"/>
          </w:rPr>
          <w:t>选为</w:t>
        </w:r>
        <w:r w:rsidRPr="00DD4DC8">
          <w:rPr>
            <w:rFonts w:cs="宋体" w:hint="eastAsia"/>
          </w:rPr>
          <w:t>线曲率的采样点。采样点</w:t>
        </w:r>
        <w:r w:rsidRPr="00C3057F">
          <w:rPr>
            <w:rFonts w:cs="宋体" w:hint="eastAsia"/>
            <w:i/>
          </w:rPr>
          <w:t>S</w:t>
        </w:r>
        <w:r w:rsidRPr="00DD4DC8">
          <w:rPr>
            <w:rFonts w:cs="宋体" w:hint="eastAsia"/>
          </w:rPr>
          <w:t>的线曲率计算方法如图</w:t>
        </w:r>
        <w:r w:rsidRPr="00DD4DC8">
          <w:rPr>
            <w:rFonts w:cs="宋体"/>
          </w:rPr>
          <w:t>1</w:t>
        </w:r>
        <w:r w:rsidRPr="00DD4DC8">
          <w:rPr>
            <w:rFonts w:cs="宋体" w:hint="eastAsia"/>
          </w:rPr>
          <w:t>。与</w:t>
        </w:r>
        <w:r w:rsidRPr="00C3057F">
          <w:rPr>
            <w:rFonts w:cs="宋体" w:hint="eastAsia"/>
            <w:i/>
          </w:rPr>
          <w:t>S</w:t>
        </w:r>
        <w:r w:rsidRPr="00DD4DC8">
          <w:rPr>
            <w:rFonts w:cs="宋体" w:hint="eastAsia"/>
          </w:rPr>
          <w:t>相连的线段分别为</w:t>
        </w:r>
        <w:r w:rsidRPr="00C3057F">
          <w:rPr>
            <w:rFonts w:cs="宋体" w:hint="eastAsia"/>
            <w:i/>
          </w:rPr>
          <w:t>AS</w:t>
        </w:r>
        <w:r w:rsidRPr="00DD4DC8">
          <w:rPr>
            <w:rFonts w:cs="宋体" w:hint="eastAsia"/>
          </w:rPr>
          <w:t>和</w:t>
        </w:r>
        <w:r w:rsidRPr="00C3057F">
          <w:rPr>
            <w:rFonts w:cs="宋体" w:hint="eastAsia"/>
            <w:i/>
          </w:rPr>
          <w:t>SB</w:t>
        </w:r>
        <w:r w:rsidRPr="00DD4DC8">
          <w:rPr>
            <w:rFonts w:cs="宋体" w:hint="eastAsia"/>
          </w:rPr>
          <w:t>，线段</w:t>
        </w:r>
        <w:r w:rsidRPr="00C3057F">
          <w:rPr>
            <w:rFonts w:cs="宋体" w:hint="eastAsia"/>
            <w:i/>
          </w:rPr>
          <w:t>AS</w:t>
        </w:r>
        <w:r w:rsidRPr="00DD4DC8">
          <w:rPr>
            <w:rFonts w:cs="宋体" w:hint="eastAsia"/>
          </w:rPr>
          <w:t>和</w:t>
        </w:r>
        <w:r w:rsidRPr="00C3057F">
          <w:rPr>
            <w:rFonts w:cs="宋体" w:hint="eastAsia"/>
            <w:i/>
          </w:rPr>
          <w:t>SB</w:t>
        </w:r>
        <w:r w:rsidRPr="00DD4DC8">
          <w:rPr>
            <w:rFonts w:cs="宋体" w:hint="eastAsia"/>
          </w:rPr>
          <w:t>的中垂线相交于点</w:t>
        </w:r>
        <w:r w:rsidRPr="00C3057F">
          <w:rPr>
            <w:rFonts w:cs="宋体" w:hint="eastAsia"/>
            <w:i/>
          </w:rPr>
          <w:t>O</w:t>
        </w:r>
        <w:r w:rsidRPr="00DD4DC8">
          <w:rPr>
            <w:rFonts w:cs="宋体" w:hint="eastAsia"/>
          </w:rPr>
          <w:t>，曲率半径</w:t>
        </w:r>
        <w:r w:rsidRPr="00C3057F">
          <w:rPr>
            <w:rFonts w:cs="宋体" w:hint="eastAsia"/>
            <w:i/>
          </w:rPr>
          <w:t>R</w:t>
        </w:r>
        <w:r w:rsidRPr="00C3057F">
          <w:rPr>
            <w:rFonts w:cs="宋体"/>
            <w:vertAlign w:val="subscript"/>
          </w:rPr>
          <w:t xml:space="preserve">s </w:t>
        </w:r>
        <w:r w:rsidRPr="00DD4DC8">
          <w:rPr>
            <w:rFonts w:cs="宋体"/>
          </w:rPr>
          <w:t>= |</w:t>
        </w:r>
        <w:r w:rsidRPr="00C3057F">
          <w:rPr>
            <w:rFonts w:cs="宋体"/>
            <w:i/>
          </w:rPr>
          <w:t>SO</w:t>
        </w:r>
        <w:r w:rsidRPr="00DD4DC8">
          <w:rPr>
            <w:rFonts w:cs="宋体"/>
          </w:rPr>
          <w:t>|</w:t>
        </w:r>
        <w:r w:rsidRPr="00DD4DC8">
          <w:rPr>
            <w:rFonts w:cs="宋体" w:hint="eastAsia"/>
          </w:rPr>
          <w:t>。</w:t>
        </w:r>
        <w:r w:rsidRPr="00C3057F">
          <w:rPr>
            <w:rFonts w:cs="宋体" w:hint="eastAsia"/>
            <w:i/>
          </w:rPr>
          <w:t>S</w:t>
        </w:r>
        <w:r w:rsidRPr="00DD4DC8">
          <w:rPr>
            <w:rFonts w:cs="宋体" w:hint="eastAsia"/>
          </w:rPr>
          <w:t>点的曲率特征尺寸值为：</w:t>
        </w:r>
      </w:ins>
    </w:p>
    <w:p w14:paraId="341EB9EC" w14:textId="77777777" w:rsidR="002D3D7E" w:rsidRPr="00A065F6" w:rsidRDefault="002D3D7E" w:rsidP="002D3D7E">
      <w:pPr>
        <w:wordWrap w:val="0"/>
        <w:jc w:val="right"/>
        <w:rPr>
          <w:ins w:id="148" w:author="微软用户" w:date="2017-06-07T15:57:00Z"/>
          <w:rFonts w:ascii="Times New Roman" w:hAnsi="Times New Roman" w:cs="Times New Roman"/>
        </w:rPr>
      </w:pPr>
      <w:ins w:id="149" w:author="微软用户" w:date="2017-06-07T15:57:00Z">
        <w:r w:rsidRPr="00555AA3">
          <w:rPr>
            <w:position w:val="-12"/>
          </w:rPr>
          <w:object w:dxaOrig="1020" w:dyaOrig="360" w14:anchorId="4E2D61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18pt" o:ole="" fillcolor="window">
              <v:imagedata r:id="rId9" o:title=""/>
            </v:shape>
            <o:OLEObject Type="Embed" ProgID="Equation.DSMT4" ShapeID="_x0000_i1025" DrawAspect="Content" ObjectID="_1558462396" r:id="rId10">
              <o:FieldCodes>\s</o:FieldCodes>
            </o:OLEObject>
          </w:object>
        </w:r>
      </w:ins>
      <w:ins w:id="150" w:author="微软用户" w:date="2017-06-07T15:57:00Z">
        <w:r>
          <w:t xml:space="preserve">                                   (1)</w:t>
        </w:r>
      </w:ins>
    </w:p>
    <w:p w14:paraId="19CF5A12" w14:textId="77777777" w:rsidR="002D3D7E" w:rsidRDefault="002D3D7E" w:rsidP="002D3D7E">
      <w:pPr>
        <w:rPr>
          <w:ins w:id="151" w:author="微软用户" w:date="2017-06-07T15:57:00Z"/>
        </w:rPr>
      </w:pPr>
      <w:ins w:id="152" w:author="微软用户" w:date="2017-06-07T15:57:00Z">
        <w:r>
          <w:rPr>
            <w:rFonts w:hint="eastAsia"/>
          </w:rPr>
          <w:t>式中</w:t>
        </w:r>
      </w:ins>
      <w:ins w:id="153" w:author="微软用户" w:date="2017-06-07T15:57:00Z">
        <w:r w:rsidRPr="00555AA3">
          <w:rPr>
            <w:rFonts w:ascii="Times New Roman" w:hAnsi="Times New Roman" w:cs="Times New Roman"/>
            <w:position w:val="-10"/>
          </w:rPr>
          <w:object w:dxaOrig="200" w:dyaOrig="320" w14:anchorId="3E05036B">
            <v:shape id="_x0000_i1026" type="#_x0000_t75" style="width:9.75pt;height:15.75pt" o:ole="">
              <v:imagedata r:id="rId11" o:title=""/>
            </v:shape>
            <o:OLEObject Type="Embed" ProgID="Equation.DSMT4" ShapeID="_x0000_i1026" DrawAspect="Content" ObjectID="_1558462397" r:id="rId12"/>
          </w:object>
        </w:r>
      </w:ins>
      <w:ins w:id="154" w:author="微软用户" w:date="2017-06-07T15:57:00Z">
        <w:r>
          <w:rPr>
            <w:rFonts w:hint="eastAsia"/>
          </w:rPr>
          <w:t>为用户参数，缺省值为</w:t>
        </w:r>
        <w:r>
          <w:rPr>
            <w:rFonts w:hint="eastAsia"/>
          </w:rPr>
          <w:t>1.0</w:t>
        </w:r>
        <w:r>
          <w:rPr>
            <w:rFonts w:hint="eastAsia"/>
          </w:rPr>
          <w:t>。</w:t>
        </w:r>
      </w:ins>
    </w:p>
    <w:p w14:paraId="42BF1505" w14:textId="77777777" w:rsidR="002D3D7E" w:rsidRDefault="002D3D7E" w:rsidP="002D3D7E">
      <w:pPr>
        <w:rPr>
          <w:ins w:id="155" w:author="微软用户" w:date="2017-06-07T15:59:00Z"/>
        </w:rPr>
      </w:pPr>
      <w:ins w:id="156" w:author="微软用户" w:date="2017-06-07T15:59:00Z">
        <w:r>
          <w:rPr>
            <w:noProof/>
          </w:rPr>
          <w:lastRenderedPageBreak/>
          <w:drawing>
            <wp:inline distT="0" distB="0" distL="0" distR="0" wp14:anchorId="4EE45F3C" wp14:editId="2A266C9F">
              <wp:extent cx="2333501" cy="2392921"/>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9141" cy="2634561"/>
                      </a:xfrm>
                      <a:prstGeom prst="rect">
                        <a:avLst/>
                      </a:prstGeom>
                    </pic:spPr>
                  </pic:pic>
                </a:graphicData>
              </a:graphic>
            </wp:inline>
          </w:drawing>
        </w:r>
        <w:r>
          <w:rPr>
            <w:rFonts w:hint="eastAsia"/>
          </w:rPr>
          <w:t xml:space="preserve">  </w:t>
        </w:r>
        <w:r>
          <w:rPr>
            <w:noProof/>
          </w:rPr>
          <w:t xml:space="preserve"> </w:t>
        </w:r>
      </w:ins>
      <w:ins w:id="157" w:author="微软用户" w:date="2017-06-07T16:05:00Z">
        <w:r>
          <w:rPr>
            <w:noProof/>
          </w:rPr>
          <w:drawing>
            <wp:inline distT="0" distB="0" distL="0" distR="0" wp14:anchorId="44491A39" wp14:editId="437FC337">
              <wp:extent cx="2559132" cy="2547424"/>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84724" cy="2572899"/>
                      </a:xfrm>
                      <a:prstGeom prst="rect">
                        <a:avLst/>
                      </a:prstGeom>
                    </pic:spPr>
                  </pic:pic>
                </a:graphicData>
              </a:graphic>
            </wp:inline>
          </w:drawing>
        </w:r>
      </w:ins>
    </w:p>
    <w:p w14:paraId="3796284D" w14:textId="77777777" w:rsidR="002D3D7E" w:rsidRPr="00C3057F" w:rsidRDefault="002D3D7E">
      <w:pPr>
        <w:ind w:firstLineChars="300" w:firstLine="540"/>
        <w:rPr>
          <w:ins w:id="158" w:author="微软用户" w:date="2017-06-07T15:59:00Z"/>
          <w:sz w:val="18"/>
          <w:szCs w:val="18"/>
        </w:rPr>
        <w:pPrChange w:id="159" w:author="微软用户" w:date="2017-06-07T16:00:00Z">
          <w:pPr/>
        </w:pPrChange>
      </w:pPr>
      <w:ins w:id="160" w:author="微软用户" w:date="2017-06-07T15:59:00Z">
        <w:r w:rsidRPr="00C3057F">
          <w:rPr>
            <w:rFonts w:hint="eastAsia"/>
            <w:sz w:val="18"/>
            <w:szCs w:val="18"/>
          </w:rPr>
          <w:t>图</w:t>
        </w:r>
        <w:r w:rsidRPr="00C3057F">
          <w:rPr>
            <w:rFonts w:hint="eastAsia"/>
            <w:sz w:val="18"/>
            <w:szCs w:val="18"/>
          </w:rPr>
          <w:t xml:space="preserve">1 </w:t>
        </w:r>
        <w:r w:rsidRPr="00C3057F">
          <w:rPr>
            <w:rFonts w:hint="eastAsia"/>
            <w:sz w:val="18"/>
            <w:szCs w:val="18"/>
          </w:rPr>
          <w:t>线曲率</w:t>
        </w:r>
        <w:r w:rsidRPr="00C3057F">
          <w:rPr>
            <w:sz w:val="18"/>
            <w:szCs w:val="18"/>
          </w:rPr>
          <w:t>计算示意图</w:t>
        </w:r>
        <w:r>
          <w:rPr>
            <w:rFonts w:hint="eastAsia"/>
            <w:sz w:val="18"/>
            <w:szCs w:val="18"/>
          </w:rPr>
          <w:t xml:space="preserve">         </w:t>
        </w:r>
      </w:ins>
      <w:ins w:id="161" w:author="微软用户" w:date="2017-06-07T16:00:00Z">
        <w:r>
          <w:rPr>
            <w:sz w:val="18"/>
            <w:szCs w:val="18"/>
          </w:rPr>
          <w:t xml:space="preserve">                       </w:t>
        </w:r>
      </w:ins>
      <w:ins w:id="162" w:author="微软用户" w:date="2017-06-07T15:59:00Z">
        <w:r>
          <w:rPr>
            <w:rFonts w:hint="eastAsia"/>
            <w:sz w:val="18"/>
            <w:szCs w:val="18"/>
          </w:rPr>
          <w:t>图</w:t>
        </w:r>
        <w:r>
          <w:rPr>
            <w:rFonts w:hint="eastAsia"/>
            <w:sz w:val="18"/>
            <w:szCs w:val="18"/>
          </w:rPr>
          <w:t xml:space="preserve">2 </w:t>
        </w:r>
        <w:r>
          <w:rPr>
            <w:rFonts w:hint="eastAsia"/>
            <w:sz w:val="18"/>
            <w:szCs w:val="18"/>
          </w:rPr>
          <w:t>面</w:t>
        </w:r>
        <w:r>
          <w:rPr>
            <w:sz w:val="18"/>
            <w:szCs w:val="18"/>
          </w:rPr>
          <w:t>曲率计算示意图</w:t>
        </w:r>
        <w:r>
          <w:rPr>
            <w:rFonts w:hint="eastAsia"/>
            <w:sz w:val="18"/>
            <w:szCs w:val="18"/>
          </w:rPr>
          <w:t xml:space="preserve">  </w:t>
        </w:r>
        <w:r>
          <w:rPr>
            <w:sz w:val="18"/>
            <w:szCs w:val="18"/>
          </w:rPr>
          <w:t xml:space="preserve"> </w:t>
        </w:r>
        <w:r>
          <w:rPr>
            <w:rFonts w:hint="eastAsia"/>
            <w:sz w:val="18"/>
            <w:szCs w:val="18"/>
          </w:rPr>
          <w:t xml:space="preserve"> </w:t>
        </w:r>
      </w:ins>
    </w:p>
    <w:p w14:paraId="1694D064" w14:textId="77777777" w:rsidR="002D3D7E" w:rsidRPr="002D3D7E" w:rsidRDefault="002D3D7E">
      <w:pPr>
        <w:jc w:val="left"/>
        <w:rPr>
          <w:ins w:id="163" w:author="微软用户" w:date="2017-06-07T15:58:00Z"/>
        </w:rPr>
        <w:pPrChange w:id="164" w:author="微软用户" w:date="2017-06-07T15:58:00Z">
          <w:pPr/>
        </w:pPrChange>
      </w:pPr>
    </w:p>
    <w:p w14:paraId="660B4B91" w14:textId="77777777" w:rsidR="002D3D7E" w:rsidRDefault="002D3D7E">
      <w:pPr>
        <w:jc w:val="left"/>
        <w:rPr>
          <w:ins w:id="165" w:author="微软用户" w:date="2017-06-07T15:57:00Z"/>
        </w:rPr>
        <w:pPrChange w:id="166" w:author="微软用户" w:date="2017-06-07T15:58:00Z">
          <w:pPr/>
        </w:pPrChange>
      </w:pPr>
    </w:p>
    <w:p w14:paraId="5A5EDF34" w14:textId="77777777" w:rsidR="00E3432B" w:rsidDel="002D3D7E" w:rsidRDefault="00CF7DD7" w:rsidP="00B03D92">
      <w:pPr>
        <w:ind w:firstLineChars="200" w:firstLine="420"/>
        <w:rPr>
          <w:del w:id="167" w:author="微软用户" w:date="2017-06-07T15:57:00Z"/>
        </w:rPr>
      </w:pPr>
      <w:del w:id="168" w:author="微软用户" w:date="2017-06-07T15:57:00Z">
        <w:r w:rsidDel="002D3D7E">
          <w:rPr>
            <w:rFonts w:hint="eastAsia"/>
          </w:rPr>
          <w:delText>所识别的</w:delText>
        </w:r>
        <w:r w:rsidRPr="00A065F6" w:rsidDel="002D3D7E">
          <w:rPr>
            <w:rFonts w:ascii="Times New Roman" w:hAnsi="Times New Roman" w:cs="Times New Roman" w:hint="eastAsia"/>
          </w:rPr>
          <w:delText>STL</w:delText>
        </w:r>
        <w:r w:rsidR="00337D13" w:rsidDel="002D3D7E">
          <w:rPr>
            <w:rFonts w:hint="eastAsia"/>
          </w:rPr>
          <w:delText>几何边采用前后相连的</w:delText>
        </w:r>
        <w:r w:rsidDel="002D3D7E">
          <w:rPr>
            <w:rFonts w:hint="eastAsia"/>
          </w:rPr>
          <w:delText>线段表示，</w:delText>
        </w:r>
        <w:r w:rsidR="00337D13" w:rsidDel="002D3D7E">
          <w:rPr>
            <w:rFonts w:hint="eastAsia"/>
          </w:rPr>
          <w:delText>需要计算线曲率的采样点为除去几何边两端点剩余的线段端点。选取某一采样点</w:delText>
        </w:r>
        <w:r w:rsidR="00337D13" w:rsidRPr="00A065F6" w:rsidDel="002D3D7E">
          <w:rPr>
            <w:rFonts w:ascii="Times New Roman" w:hAnsi="Times New Roman" w:cs="Times New Roman" w:hint="eastAsia"/>
          </w:rPr>
          <w:delText>S</w:delText>
        </w:r>
        <w:r w:rsidR="00337D13" w:rsidDel="002D3D7E">
          <w:rPr>
            <w:rFonts w:hint="eastAsia"/>
          </w:rPr>
          <w:delText>，采样点</w:delText>
        </w:r>
        <w:r w:rsidR="00337D13" w:rsidRPr="00A065F6" w:rsidDel="002D3D7E">
          <w:rPr>
            <w:rFonts w:ascii="Times New Roman" w:hAnsi="Times New Roman" w:cs="Times New Roman" w:hint="eastAsia"/>
          </w:rPr>
          <w:delText>S</w:delText>
        </w:r>
        <w:r w:rsidR="00337D13" w:rsidDel="002D3D7E">
          <w:rPr>
            <w:rFonts w:hint="eastAsia"/>
          </w:rPr>
          <w:delText>的线曲率计算方法如图【】。</w:delText>
        </w:r>
        <w:r w:rsidR="00E3432B" w:rsidDel="002D3D7E">
          <w:rPr>
            <w:rFonts w:hint="eastAsia"/>
          </w:rPr>
          <w:delText>与</w:delText>
        </w:r>
        <w:r w:rsidR="00E3432B" w:rsidRPr="00A065F6" w:rsidDel="002D3D7E">
          <w:rPr>
            <w:rFonts w:ascii="Times New Roman" w:hAnsi="Times New Roman" w:cs="Times New Roman" w:hint="eastAsia"/>
          </w:rPr>
          <w:delText>S</w:delText>
        </w:r>
        <w:r w:rsidR="00E3432B" w:rsidDel="002D3D7E">
          <w:rPr>
            <w:rFonts w:hint="eastAsia"/>
          </w:rPr>
          <w:delText>相连的线段分别为</w:delText>
        </w:r>
        <w:r w:rsidR="00E3432B" w:rsidRPr="00A065F6" w:rsidDel="002D3D7E">
          <w:rPr>
            <w:rFonts w:ascii="Times New Roman" w:hAnsi="Times New Roman" w:cs="Times New Roman" w:hint="eastAsia"/>
          </w:rPr>
          <w:delText>AS</w:delText>
        </w:r>
        <w:r w:rsidR="00E3432B" w:rsidDel="002D3D7E">
          <w:rPr>
            <w:rFonts w:hint="eastAsia"/>
          </w:rPr>
          <w:delText>和</w:delText>
        </w:r>
        <w:r w:rsidR="00E3432B" w:rsidRPr="00A065F6" w:rsidDel="002D3D7E">
          <w:rPr>
            <w:rFonts w:ascii="Times New Roman" w:hAnsi="Times New Roman" w:cs="Times New Roman" w:hint="eastAsia"/>
          </w:rPr>
          <w:delText>SB</w:delText>
        </w:r>
        <w:r w:rsidR="00E3432B" w:rsidDel="002D3D7E">
          <w:rPr>
            <w:rFonts w:hint="eastAsia"/>
          </w:rPr>
          <w:delText>，</w:delText>
        </w:r>
        <w:r w:rsidR="00533E63" w:rsidDel="002D3D7E">
          <w:rPr>
            <w:rFonts w:hint="eastAsia"/>
          </w:rPr>
          <w:delText>线段</w:delText>
        </w:r>
        <w:r w:rsidR="00533E63" w:rsidRPr="00A065F6" w:rsidDel="002D3D7E">
          <w:rPr>
            <w:rFonts w:ascii="Times New Roman" w:hAnsi="Times New Roman" w:cs="Times New Roman" w:hint="eastAsia"/>
          </w:rPr>
          <w:delText>AS</w:delText>
        </w:r>
        <w:r w:rsidR="00533E63" w:rsidDel="002D3D7E">
          <w:rPr>
            <w:rFonts w:hint="eastAsia"/>
          </w:rPr>
          <w:delText>和</w:delText>
        </w:r>
        <w:r w:rsidR="00533E63" w:rsidRPr="00A065F6" w:rsidDel="002D3D7E">
          <w:rPr>
            <w:rFonts w:ascii="Times New Roman" w:hAnsi="Times New Roman" w:cs="Times New Roman" w:hint="eastAsia"/>
          </w:rPr>
          <w:delText>SB</w:delText>
        </w:r>
        <w:r w:rsidR="00533E63" w:rsidDel="002D3D7E">
          <w:rPr>
            <w:rFonts w:hint="eastAsia"/>
          </w:rPr>
          <w:delText>的中垂线相较于点</w:delText>
        </w:r>
        <w:r w:rsidR="00533E63" w:rsidRPr="00A065F6" w:rsidDel="002D3D7E">
          <w:rPr>
            <w:rFonts w:ascii="Times New Roman" w:hAnsi="Times New Roman" w:cs="Times New Roman" w:hint="eastAsia"/>
          </w:rPr>
          <w:delText>O</w:delText>
        </w:r>
        <w:r w:rsidR="00533E63" w:rsidDel="002D3D7E">
          <w:rPr>
            <w:rFonts w:hint="eastAsia"/>
          </w:rPr>
          <w:delText>，曲率半径</w:delText>
        </w:r>
        <w:r w:rsidR="00533E63" w:rsidRPr="00A065F6" w:rsidDel="002D3D7E">
          <w:rPr>
            <w:rFonts w:ascii="Times New Roman" w:hAnsi="Times New Roman" w:cs="Times New Roman" w:hint="eastAsia"/>
          </w:rPr>
          <w:delText>Rs</w:delText>
        </w:r>
        <w:r w:rsidR="00533E63" w:rsidDel="002D3D7E">
          <w:rPr>
            <w:rFonts w:hint="eastAsia"/>
          </w:rPr>
          <w:delText>=</w:delText>
        </w:r>
        <w:r w:rsidR="00533E63" w:rsidRPr="00A065F6" w:rsidDel="002D3D7E">
          <w:rPr>
            <w:rFonts w:ascii="Times New Roman" w:hAnsi="Times New Roman" w:cs="Times New Roman" w:hint="eastAsia"/>
          </w:rPr>
          <w:delText>|SO|</w:delText>
        </w:r>
        <w:r w:rsidR="00533E63" w:rsidDel="002D3D7E">
          <w:rPr>
            <w:rFonts w:hint="eastAsia"/>
          </w:rPr>
          <w:delText>。</w:delText>
        </w:r>
        <w:r w:rsidR="004B3F9A" w:rsidRPr="00A065F6" w:rsidDel="002D3D7E">
          <w:rPr>
            <w:rFonts w:ascii="Times New Roman" w:hAnsi="Times New Roman" w:cs="Times New Roman" w:hint="eastAsia"/>
          </w:rPr>
          <w:delText>S</w:delText>
        </w:r>
        <w:r w:rsidR="004B3F9A" w:rsidDel="002D3D7E">
          <w:rPr>
            <w:rFonts w:hint="eastAsia"/>
          </w:rPr>
          <w:delText>点的曲率特征尺寸值为</w:delText>
        </w:r>
        <w:r w:rsidR="00A475C0" w:rsidDel="002D3D7E">
          <w:rPr>
            <w:rFonts w:hint="eastAsia"/>
          </w:rPr>
          <w:delText>：</w:delText>
        </w:r>
      </w:del>
    </w:p>
    <w:p w14:paraId="04A5AC74" w14:textId="77777777" w:rsidR="00AE5EDC" w:rsidRPr="00A065F6" w:rsidDel="002D3D7E" w:rsidRDefault="00AE5EDC" w:rsidP="00B03D92">
      <w:pPr>
        <w:ind w:firstLineChars="200" w:firstLine="420"/>
        <w:rPr>
          <w:del w:id="169" w:author="微软用户" w:date="2017-06-07T15:57:00Z"/>
          <w:rFonts w:ascii="Times New Roman" w:hAnsi="Times New Roman" w:cs="Times New Roman"/>
        </w:rPr>
      </w:pPr>
      <w:del w:id="170" w:author="微软用户" w:date="2017-06-07T15:57:00Z">
        <w:r w:rsidRPr="00A065F6" w:rsidDel="002D3D7E">
          <w:rPr>
            <w:rFonts w:ascii="Times New Roman" w:hAnsi="Times New Roman" w:cs="Times New Roman" w:hint="eastAsia"/>
          </w:rPr>
          <w:delText>h</w:delText>
        </w:r>
        <w:r w:rsidR="00F20AE5" w:rsidDel="002D3D7E">
          <w:rPr>
            <w:rFonts w:ascii="Times New Roman" w:hAnsi="Times New Roman" w:cs="Times New Roman" w:hint="eastAsia"/>
            <w:vertAlign w:val="subscript"/>
          </w:rPr>
          <w:delText>e</w:delText>
        </w:r>
        <w:r w:rsidR="00A065F6" w:rsidDel="002D3D7E">
          <w:rPr>
            <w:rFonts w:ascii="Times New Roman" w:hAnsi="Times New Roman" w:cs="Times New Roman" w:hint="eastAsia"/>
          </w:rPr>
          <w:delText>= R</w:delText>
        </w:r>
        <w:r w:rsidR="00A065F6" w:rsidRPr="00A065F6" w:rsidDel="002D3D7E">
          <w:rPr>
            <w:rFonts w:ascii="Times New Roman" w:hAnsi="Times New Roman" w:cs="Times New Roman" w:hint="eastAsia"/>
            <w:vertAlign w:val="subscript"/>
          </w:rPr>
          <w:delText>s</w:delText>
        </w:r>
        <w:r w:rsidR="00A065F6" w:rsidDel="002D3D7E">
          <w:rPr>
            <w:rFonts w:ascii="Times New Roman" w:hAnsi="Times New Roman" w:cs="Times New Roman" w:hint="eastAsia"/>
          </w:rPr>
          <w:delText xml:space="preserve"> / q</w:delText>
        </w:r>
      </w:del>
    </w:p>
    <w:p w14:paraId="62D59A75" w14:textId="77777777" w:rsidR="00AE5EDC" w:rsidDel="002D3D7E" w:rsidRDefault="00AE5EDC" w:rsidP="00B03D92">
      <w:pPr>
        <w:ind w:firstLineChars="200" w:firstLine="420"/>
        <w:rPr>
          <w:del w:id="171" w:author="微软用户" w:date="2017-06-07T15:57:00Z"/>
        </w:rPr>
      </w:pPr>
      <w:del w:id="172" w:author="微软用户" w:date="2017-06-07T15:57:00Z">
        <w:r w:rsidDel="002D3D7E">
          <w:rPr>
            <w:rFonts w:hint="eastAsia"/>
          </w:rPr>
          <w:delText>式中</w:delText>
        </w:r>
        <w:r w:rsidRPr="00A065F6" w:rsidDel="002D3D7E">
          <w:rPr>
            <w:rFonts w:ascii="Times New Roman" w:hAnsi="Times New Roman" w:cs="Times New Roman" w:hint="eastAsia"/>
          </w:rPr>
          <w:delText>q</w:delText>
        </w:r>
        <w:r w:rsidDel="002D3D7E">
          <w:rPr>
            <w:rFonts w:hint="eastAsia"/>
          </w:rPr>
          <w:delText>为用户参数，缺省值为</w:delText>
        </w:r>
        <w:r w:rsidDel="002D3D7E">
          <w:rPr>
            <w:rFonts w:hint="eastAsia"/>
          </w:rPr>
          <w:delText>1.0</w:delText>
        </w:r>
        <w:r w:rsidDel="002D3D7E">
          <w:rPr>
            <w:rFonts w:hint="eastAsia"/>
          </w:rPr>
          <w:delText>。</w:delText>
        </w:r>
      </w:del>
    </w:p>
    <w:p w14:paraId="37935CD0" w14:textId="77777777" w:rsidR="00AE5EDC" w:rsidRDefault="00AE5EDC" w:rsidP="00B03D92">
      <w:pPr>
        <w:ind w:firstLineChars="200" w:firstLine="420"/>
      </w:pPr>
      <w:r>
        <w:rPr>
          <w:rFonts w:hint="eastAsia"/>
        </w:rPr>
        <w:t xml:space="preserve">3.2 </w:t>
      </w:r>
      <w:r>
        <w:rPr>
          <w:rFonts w:hint="eastAsia"/>
        </w:rPr>
        <w:t>面曲率特征尺寸值计算</w:t>
      </w:r>
    </w:p>
    <w:p w14:paraId="2B5C5707" w14:textId="34C37295" w:rsidR="00C602DC" w:rsidDel="00DE7BC5" w:rsidRDefault="00687E3A">
      <w:pPr>
        <w:ind w:firstLineChars="200" w:firstLine="400"/>
        <w:rPr>
          <w:del w:id="173" w:author="微软用户" w:date="2017-06-07T16:07:00Z"/>
        </w:rPr>
      </w:pPr>
      <w:ins w:id="174" w:author="微软用户" w:date="2017-06-07T20:53:00Z">
        <w:r>
          <w:rPr>
            <w:rFonts w:ascii="Arial" w:hAnsi="Arial" w:cs="Arial"/>
            <w:color w:val="222222"/>
            <w:sz w:val="20"/>
            <w:szCs w:val="20"/>
            <w:shd w:val="clear" w:color="auto" w:fill="FFFFFF"/>
          </w:rPr>
          <w:t>Béchet E</w:t>
        </w:r>
        <w:r w:rsidRPr="009B4A0D" w:rsidDel="009F2201">
          <w:rPr>
            <w:rFonts w:ascii="Times New Roman" w:hAnsi="Times New Roman" w:cs="Times New Roman"/>
          </w:rPr>
          <w:t xml:space="preserve"> </w:t>
        </w:r>
        <w:r>
          <w:rPr>
            <w:rFonts w:ascii="Times New Roman" w:hAnsi="Times New Roman" w:cs="Times New Roman"/>
          </w:rPr>
          <w:t>等</w:t>
        </w:r>
        <w:r>
          <w:rPr>
            <w:rFonts w:ascii="Times New Roman" w:hAnsi="Times New Roman" w:cs="Times New Roman"/>
            <w:vertAlign w:val="superscript"/>
          </w:rPr>
          <w:t>[7]</w:t>
        </w:r>
      </w:ins>
      <w:del w:id="175" w:author="微软用户" w:date="2017-06-07T20:53:00Z">
        <w:r w:rsidR="00C602DC" w:rsidRPr="00A475C0" w:rsidDel="00687E3A">
          <w:rPr>
            <w:rFonts w:ascii="Times New Roman" w:hAnsi="Times New Roman" w:cs="Times New Roman"/>
          </w:rPr>
          <w:delText>B</w:delText>
        </w:r>
        <w:r w:rsidR="00C602DC" w:rsidRPr="00A475C0" w:rsidDel="00687E3A">
          <w:rPr>
            <w:rFonts w:ascii="Times New Roman" w:hAnsi="Times New Roman" w:cs="Times New Roman" w:hint="eastAsia"/>
          </w:rPr>
          <w:delText>echet</w:delText>
        </w:r>
        <w:r w:rsidR="00C602DC" w:rsidDel="00687E3A">
          <w:rPr>
            <w:rFonts w:hint="eastAsia"/>
          </w:rPr>
          <w:delText>等</w:delText>
        </w:r>
        <w:r w:rsidR="00A475C0" w:rsidDel="00687E3A">
          <w:rPr>
            <w:rFonts w:ascii="Times New Roman" w:hAnsi="Times New Roman" w:cs="Times New Roman"/>
            <w:vertAlign w:val="superscript"/>
          </w:rPr>
          <w:delText>[]</w:delText>
        </w:r>
      </w:del>
      <w:r w:rsidR="00C602DC">
        <w:rPr>
          <w:rFonts w:hint="eastAsia"/>
        </w:rPr>
        <w:t>根据面片法矢量快速估计曲面曲率，</w:t>
      </w:r>
      <w:ins w:id="176" w:author="微软用户" w:date="2017-06-07T20:54:00Z">
        <w:r>
          <w:rPr>
            <w:rFonts w:ascii="Arial" w:hAnsi="Arial" w:cs="Arial"/>
            <w:color w:val="222222"/>
            <w:sz w:val="20"/>
            <w:szCs w:val="20"/>
            <w:shd w:val="clear" w:color="auto" w:fill="FFFFFF"/>
          </w:rPr>
          <w:t>Wang D</w:t>
        </w:r>
        <w:r w:rsidDel="00BC614C">
          <w:rPr>
            <w:rFonts w:ascii="Times New Roman" w:hAnsi="Times New Roman" w:cs="Times New Roman" w:hint="eastAsia"/>
          </w:rPr>
          <w:t xml:space="preserve"> </w:t>
        </w:r>
        <w:r>
          <w:rPr>
            <w:rFonts w:hint="eastAsia"/>
          </w:rPr>
          <w:t>等</w:t>
        </w:r>
        <w:r>
          <w:rPr>
            <w:rFonts w:ascii="Times New Roman" w:hAnsi="Times New Roman" w:cs="Times New Roman"/>
            <w:vertAlign w:val="superscript"/>
          </w:rPr>
          <w:t>[8]</w:t>
        </w:r>
      </w:ins>
      <w:del w:id="177" w:author="微软用户" w:date="2017-06-07T20:54:00Z">
        <w:r w:rsidR="00A475C0" w:rsidDel="00687E3A">
          <w:rPr>
            <w:rFonts w:ascii="Times New Roman" w:hAnsi="Times New Roman" w:cs="Times New Roman" w:hint="eastAsia"/>
          </w:rPr>
          <w:delText>W</w:delText>
        </w:r>
        <w:r w:rsidR="00C602DC" w:rsidRPr="00A475C0" w:rsidDel="00687E3A">
          <w:rPr>
            <w:rFonts w:ascii="Times New Roman" w:hAnsi="Times New Roman" w:cs="Times New Roman" w:hint="eastAsia"/>
          </w:rPr>
          <w:delText>ang</w:delText>
        </w:r>
        <w:r w:rsidR="00C602DC" w:rsidDel="00687E3A">
          <w:rPr>
            <w:rFonts w:hint="eastAsia"/>
          </w:rPr>
          <w:delText>等</w:delText>
        </w:r>
        <w:r w:rsidR="00A475C0" w:rsidDel="00687E3A">
          <w:rPr>
            <w:rFonts w:ascii="Times New Roman" w:hAnsi="Times New Roman" w:cs="Times New Roman"/>
            <w:vertAlign w:val="superscript"/>
          </w:rPr>
          <w:delText>[]</w:delText>
        </w:r>
      </w:del>
      <w:r w:rsidR="00C602DC">
        <w:rPr>
          <w:rFonts w:hint="eastAsia"/>
        </w:rPr>
        <w:t>通过构建局部二次曲面计算曲面曲率。</w:t>
      </w:r>
      <w:del w:id="178" w:author="微软用户" w:date="2017-06-08T09:26:00Z">
        <w:r w:rsidR="00C602DC" w:rsidDel="001054D5">
          <w:rPr>
            <w:rFonts w:hint="eastAsia"/>
          </w:rPr>
          <w:delText>这些方法都是通过计算顶点的曲率来计算尺寸值。对于很多</w:delText>
        </w:r>
        <w:r w:rsidR="00C602DC" w:rsidDel="001054D5">
          <w:rPr>
            <w:rFonts w:hint="eastAsia"/>
          </w:rPr>
          <w:delText>STL</w:delText>
        </w:r>
        <w:r w:rsidR="00C602DC" w:rsidDel="001054D5">
          <w:rPr>
            <w:rFonts w:hint="eastAsia"/>
          </w:rPr>
          <w:delText>模型，如图【】，顶点的分布不均匀，</w:delText>
        </w:r>
        <w:r w:rsidR="00A475C0" w:rsidDel="001054D5">
          <w:rPr>
            <w:rFonts w:hint="eastAsia"/>
          </w:rPr>
          <w:delText>采样点不能很好地反映模型整体曲率尺寸值。</w:delText>
        </w:r>
        <w:r w:rsidR="00F20AE5" w:rsidDel="001054D5">
          <w:rPr>
            <w:rFonts w:hint="eastAsia"/>
          </w:rPr>
          <w:delText>某某等</w:delText>
        </w:r>
        <w:r w:rsidR="00F20AE5" w:rsidDel="001054D5">
          <w:rPr>
            <w:rFonts w:ascii="Times New Roman" w:hAnsi="Times New Roman" w:cs="Times New Roman"/>
            <w:vertAlign w:val="superscript"/>
          </w:rPr>
          <w:delText>[]</w:delText>
        </w:r>
        <w:r w:rsidR="00F20AE5" w:rsidDel="001054D5">
          <w:rPr>
            <w:rFonts w:hint="eastAsia"/>
          </w:rPr>
          <w:delText>给出了一种解决方案，</w:delText>
        </w:r>
        <w:r w:rsidR="00C602DC" w:rsidDel="001054D5">
          <w:rPr>
            <w:rFonts w:hint="eastAsia"/>
          </w:rPr>
          <w:delText>在顶点较少的地方布置新的顶点</w:delText>
        </w:r>
        <w:r w:rsidR="00F20AE5" w:rsidDel="001054D5">
          <w:rPr>
            <w:rFonts w:hint="eastAsia"/>
          </w:rPr>
          <w:delText>来</w:delText>
        </w:r>
        <w:r w:rsidR="00A475C0" w:rsidDel="001054D5">
          <w:rPr>
            <w:rFonts w:hint="eastAsia"/>
          </w:rPr>
          <w:delText>增加采样点密度</w:delText>
        </w:r>
        <w:r w:rsidR="00C602DC" w:rsidDel="001054D5">
          <w:rPr>
            <w:rFonts w:hint="eastAsia"/>
          </w:rPr>
          <w:delText>。</w:delText>
        </w:r>
      </w:del>
      <w:del w:id="179" w:author="微软用户" w:date="2017-06-07T16:07:00Z">
        <w:r w:rsidR="00C602DC" w:rsidDel="00DE7BC5">
          <w:rPr>
            <w:rFonts w:hint="eastAsia"/>
          </w:rPr>
          <w:delText>本文利用柱曲率来代替面曲率</w:delText>
        </w:r>
        <w:r w:rsidR="00A475C0" w:rsidDel="00DE7BC5">
          <w:rPr>
            <w:rFonts w:hint="eastAsia"/>
          </w:rPr>
          <w:delText>，</w:delText>
        </w:r>
        <w:r w:rsidR="00F20AE5" w:rsidDel="00DE7BC5">
          <w:rPr>
            <w:rFonts w:hint="eastAsia"/>
          </w:rPr>
          <w:delText>同样也</w:delText>
        </w:r>
        <w:r w:rsidR="00A475C0" w:rsidDel="00DE7BC5">
          <w:rPr>
            <w:rFonts w:hint="eastAsia"/>
          </w:rPr>
          <w:delText>很好地解决了采样点分布的问题</w:delText>
        </w:r>
        <w:r w:rsidR="00C602DC" w:rsidDel="00DE7BC5">
          <w:rPr>
            <w:rFonts w:hint="eastAsia"/>
          </w:rPr>
          <w:delText>。如图【】，</w:delText>
        </w:r>
        <w:r w:rsidR="00C602DC" w:rsidRPr="00F20AE5" w:rsidDel="00DE7BC5">
          <w:rPr>
            <w:rFonts w:ascii="Times New Roman" w:hAnsi="Times New Roman" w:cs="Times New Roman" w:hint="eastAsia"/>
          </w:rPr>
          <w:delText>T</w:delText>
        </w:r>
        <w:r w:rsidR="00C602DC" w:rsidRPr="00F20AE5" w:rsidDel="00DE7BC5">
          <w:rPr>
            <w:rFonts w:ascii="Times New Roman" w:hAnsi="Times New Roman" w:cs="Times New Roman"/>
            <w:vertAlign w:val="subscript"/>
          </w:rPr>
          <w:delText>1</w:delText>
        </w:r>
        <w:r w:rsidR="00C602DC" w:rsidDel="00DE7BC5">
          <w:delText>和</w:delText>
        </w:r>
        <w:r w:rsidR="00C602DC" w:rsidRPr="00F20AE5" w:rsidDel="00DE7BC5">
          <w:rPr>
            <w:rFonts w:ascii="Times New Roman" w:hAnsi="Times New Roman" w:cs="Times New Roman"/>
          </w:rPr>
          <w:delText>T</w:delText>
        </w:r>
        <w:r w:rsidR="00C602DC" w:rsidRPr="00F20AE5" w:rsidDel="00DE7BC5">
          <w:rPr>
            <w:rFonts w:ascii="Times New Roman" w:hAnsi="Times New Roman" w:cs="Times New Roman"/>
            <w:vertAlign w:val="subscript"/>
          </w:rPr>
          <w:delText>2</w:delText>
        </w:r>
        <w:r w:rsidR="00C602DC" w:rsidDel="00DE7BC5">
          <w:delText>为采样三角片</w:delText>
        </w:r>
        <w:r w:rsidR="00C602DC" w:rsidDel="00DE7BC5">
          <w:rPr>
            <w:rFonts w:hint="eastAsia"/>
          </w:rPr>
          <w:delText>，</w:delText>
        </w:r>
        <w:r w:rsidR="00C602DC" w:rsidRPr="00F20AE5" w:rsidDel="00DE7BC5">
          <w:rPr>
            <w:rFonts w:ascii="Times New Roman" w:hAnsi="Times New Roman" w:cs="Times New Roman"/>
          </w:rPr>
          <w:delText>AB</w:delText>
        </w:r>
        <w:r w:rsidR="00C602DC" w:rsidDel="00DE7BC5">
          <w:delText>为它们的共有线段</w:delText>
        </w:r>
        <w:r w:rsidR="00C602DC" w:rsidDel="00DE7BC5">
          <w:rPr>
            <w:rFonts w:hint="eastAsia"/>
          </w:rPr>
          <w:delText>，</w:delText>
        </w:r>
        <w:r w:rsidR="00C602DC" w:rsidRPr="00F20AE5" w:rsidDel="00DE7BC5">
          <w:rPr>
            <w:rFonts w:ascii="Times New Roman" w:hAnsi="Times New Roman" w:cs="Times New Roman"/>
          </w:rPr>
          <w:delText>h</w:delText>
        </w:r>
        <w:r w:rsidR="00C602DC" w:rsidRPr="00F20AE5" w:rsidDel="00DE7BC5">
          <w:rPr>
            <w:rFonts w:ascii="Times New Roman" w:hAnsi="Times New Roman" w:cs="Times New Roman"/>
            <w:vertAlign w:val="subscript"/>
          </w:rPr>
          <w:delText>1</w:delText>
        </w:r>
        <w:r w:rsidR="00C602DC" w:rsidDel="00DE7BC5">
          <w:delText>为三角片</w:delText>
        </w:r>
        <w:r w:rsidR="00C602DC" w:rsidRPr="00F20AE5" w:rsidDel="00DE7BC5">
          <w:rPr>
            <w:rFonts w:ascii="Times New Roman" w:hAnsi="Times New Roman" w:cs="Times New Roman"/>
          </w:rPr>
          <w:delText>T</w:delText>
        </w:r>
        <w:r w:rsidR="00C602DC" w:rsidRPr="00F20AE5" w:rsidDel="00DE7BC5">
          <w:rPr>
            <w:rFonts w:ascii="Times New Roman" w:hAnsi="Times New Roman" w:cs="Times New Roman"/>
            <w:vertAlign w:val="subscript"/>
          </w:rPr>
          <w:delText>1</w:delText>
        </w:r>
        <w:r w:rsidR="00C602DC" w:rsidDel="00DE7BC5">
          <w:delText>线段</w:delText>
        </w:r>
        <w:r w:rsidR="00C602DC" w:rsidRPr="00F20AE5" w:rsidDel="00DE7BC5">
          <w:rPr>
            <w:rFonts w:ascii="Times New Roman" w:hAnsi="Times New Roman" w:cs="Times New Roman"/>
          </w:rPr>
          <w:delText>AB</w:delText>
        </w:r>
        <w:r w:rsidR="00C602DC" w:rsidDel="00DE7BC5">
          <w:delText>的高</w:delText>
        </w:r>
        <w:r w:rsidR="00C602DC" w:rsidDel="00DE7BC5">
          <w:rPr>
            <w:rFonts w:hint="eastAsia"/>
          </w:rPr>
          <w:delText>，</w:delText>
        </w:r>
        <w:r w:rsidR="00C602DC" w:rsidRPr="00F20AE5" w:rsidDel="00DE7BC5">
          <w:rPr>
            <w:rFonts w:ascii="Times New Roman" w:hAnsi="Times New Roman" w:cs="Times New Roman"/>
          </w:rPr>
          <w:delText>h</w:delText>
        </w:r>
        <w:r w:rsidR="00C602DC" w:rsidRPr="00F20AE5" w:rsidDel="00DE7BC5">
          <w:rPr>
            <w:rFonts w:ascii="Times New Roman" w:hAnsi="Times New Roman" w:cs="Times New Roman"/>
            <w:vertAlign w:val="subscript"/>
          </w:rPr>
          <w:delText>2</w:delText>
        </w:r>
        <w:r w:rsidR="00C602DC" w:rsidDel="00DE7BC5">
          <w:delText>为三角片</w:delText>
        </w:r>
        <w:r w:rsidR="00C602DC" w:rsidRPr="00F20AE5" w:rsidDel="00DE7BC5">
          <w:rPr>
            <w:rFonts w:ascii="Times New Roman" w:hAnsi="Times New Roman" w:cs="Times New Roman"/>
          </w:rPr>
          <w:delText>T</w:delText>
        </w:r>
        <w:r w:rsidR="00C602DC" w:rsidRPr="00F20AE5" w:rsidDel="00DE7BC5">
          <w:rPr>
            <w:rFonts w:ascii="Times New Roman" w:hAnsi="Times New Roman" w:cs="Times New Roman"/>
            <w:vertAlign w:val="subscript"/>
          </w:rPr>
          <w:delText>2</w:delText>
        </w:r>
        <w:r w:rsidR="00C602DC" w:rsidDel="00DE7BC5">
          <w:delText>线段</w:delText>
        </w:r>
        <w:r w:rsidR="00C602DC" w:rsidRPr="00F20AE5" w:rsidDel="00DE7BC5">
          <w:rPr>
            <w:rFonts w:ascii="Times New Roman" w:hAnsi="Times New Roman" w:cs="Times New Roman"/>
          </w:rPr>
          <w:delText>AB</w:delText>
        </w:r>
        <w:r w:rsidR="00C602DC" w:rsidDel="00DE7BC5">
          <w:delText>的高</w:delText>
        </w:r>
        <w:r w:rsidR="00C602DC" w:rsidDel="00DE7BC5">
          <w:rPr>
            <w:rFonts w:hint="eastAsia"/>
          </w:rPr>
          <w:delText>，</w:delText>
        </w:r>
        <w:r w:rsidR="00C602DC" w:rsidRPr="00F20AE5" w:rsidDel="00DE7BC5">
          <w:rPr>
            <w:rFonts w:ascii="Times New Roman" w:hAnsi="Times New Roman" w:cs="Times New Roman"/>
          </w:rPr>
          <w:delText>F</w:delText>
        </w:r>
        <w:r w:rsidR="00C602DC" w:rsidRPr="00F20AE5" w:rsidDel="00DE7BC5">
          <w:rPr>
            <w:rFonts w:ascii="Times New Roman" w:hAnsi="Times New Roman" w:cs="Times New Roman"/>
            <w:vertAlign w:val="subscript"/>
          </w:rPr>
          <w:delText>1</w:delText>
        </w:r>
        <w:r w:rsidR="00C602DC" w:rsidDel="00DE7BC5">
          <w:delText>为过</w:delText>
        </w:r>
        <w:r w:rsidR="00C602DC" w:rsidRPr="00F20AE5" w:rsidDel="00DE7BC5">
          <w:rPr>
            <w:rFonts w:ascii="Times New Roman" w:hAnsi="Times New Roman" w:cs="Times New Roman"/>
          </w:rPr>
          <w:delText>h</w:delText>
        </w:r>
        <w:r w:rsidR="00C602DC" w:rsidRPr="00F20AE5" w:rsidDel="00DE7BC5">
          <w:rPr>
            <w:rFonts w:ascii="Times New Roman" w:hAnsi="Times New Roman" w:cs="Times New Roman"/>
            <w:vertAlign w:val="subscript"/>
          </w:rPr>
          <w:delText>1</w:delText>
        </w:r>
        <w:r w:rsidR="00C602DC" w:rsidDel="00DE7BC5">
          <w:delText>中点与</w:delText>
        </w:r>
        <w:r w:rsidR="00C602DC" w:rsidDel="00DE7BC5">
          <w:delText>h</w:delText>
        </w:r>
        <w:r w:rsidR="00C602DC" w:rsidRPr="00F20AE5" w:rsidDel="00DE7BC5">
          <w:rPr>
            <w:vertAlign w:val="subscript"/>
          </w:rPr>
          <w:delText>1</w:delText>
        </w:r>
        <w:r w:rsidR="00C602DC" w:rsidDel="00DE7BC5">
          <w:delText>垂直的面</w:delText>
        </w:r>
        <w:r w:rsidR="00C602DC" w:rsidDel="00DE7BC5">
          <w:rPr>
            <w:rFonts w:hint="eastAsia"/>
          </w:rPr>
          <w:delText>，</w:delText>
        </w:r>
        <w:r w:rsidR="00C602DC" w:rsidRPr="00F20AE5" w:rsidDel="00DE7BC5">
          <w:rPr>
            <w:rFonts w:ascii="Times New Roman" w:hAnsi="Times New Roman" w:cs="Times New Roman"/>
          </w:rPr>
          <w:delText>F</w:delText>
        </w:r>
        <w:r w:rsidR="00C602DC" w:rsidRPr="00F20AE5" w:rsidDel="00DE7BC5">
          <w:rPr>
            <w:rFonts w:ascii="Times New Roman" w:hAnsi="Times New Roman" w:cs="Times New Roman"/>
            <w:vertAlign w:val="subscript"/>
          </w:rPr>
          <w:delText>2</w:delText>
        </w:r>
        <w:r w:rsidR="00C602DC" w:rsidDel="00DE7BC5">
          <w:delText>为过</w:delText>
        </w:r>
        <w:r w:rsidR="00C602DC" w:rsidRPr="00F20AE5" w:rsidDel="00DE7BC5">
          <w:rPr>
            <w:rFonts w:ascii="Times New Roman" w:hAnsi="Times New Roman" w:cs="Times New Roman"/>
          </w:rPr>
          <w:delText>h</w:delText>
        </w:r>
        <w:r w:rsidR="00C602DC" w:rsidRPr="00F20AE5" w:rsidDel="00DE7BC5">
          <w:rPr>
            <w:rFonts w:ascii="Times New Roman" w:hAnsi="Times New Roman" w:cs="Times New Roman"/>
            <w:vertAlign w:val="subscript"/>
          </w:rPr>
          <w:delText>2</w:delText>
        </w:r>
        <w:r w:rsidR="00C602DC" w:rsidDel="00DE7BC5">
          <w:delText>中点与</w:delText>
        </w:r>
        <w:r w:rsidR="00C602DC" w:rsidRPr="00F20AE5" w:rsidDel="00DE7BC5">
          <w:rPr>
            <w:rFonts w:ascii="Times New Roman" w:hAnsi="Times New Roman" w:cs="Times New Roman"/>
          </w:rPr>
          <w:delText>h</w:delText>
        </w:r>
        <w:r w:rsidR="00C602DC" w:rsidRPr="00F20AE5" w:rsidDel="00DE7BC5">
          <w:rPr>
            <w:rFonts w:ascii="Times New Roman" w:hAnsi="Times New Roman" w:cs="Times New Roman"/>
            <w:vertAlign w:val="subscript"/>
          </w:rPr>
          <w:delText>2</w:delText>
        </w:r>
        <w:r w:rsidR="00C602DC" w:rsidDel="00DE7BC5">
          <w:delText>垂直的面</w:delText>
        </w:r>
        <w:r w:rsidR="00C602DC" w:rsidDel="00DE7BC5">
          <w:rPr>
            <w:rFonts w:hint="eastAsia"/>
          </w:rPr>
          <w:delText>，线段</w:delText>
        </w:r>
        <w:r w:rsidR="00C602DC" w:rsidRPr="00F20AE5" w:rsidDel="00DE7BC5">
          <w:rPr>
            <w:rFonts w:ascii="Times New Roman" w:hAnsi="Times New Roman" w:cs="Times New Roman" w:hint="eastAsia"/>
          </w:rPr>
          <w:delText>EF</w:delText>
        </w:r>
        <w:r w:rsidR="00C602DC" w:rsidDel="00DE7BC5">
          <w:rPr>
            <w:rFonts w:hint="eastAsia"/>
          </w:rPr>
          <w:delText>为</w:delText>
        </w:r>
        <w:r w:rsidR="00C602DC" w:rsidRPr="00F20AE5" w:rsidDel="00DE7BC5">
          <w:rPr>
            <w:rFonts w:ascii="Times New Roman" w:hAnsi="Times New Roman" w:cs="Times New Roman" w:hint="eastAsia"/>
          </w:rPr>
          <w:delText>F</w:delText>
        </w:r>
        <w:r w:rsidR="00C602DC" w:rsidRPr="00F20AE5" w:rsidDel="00DE7BC5">
          <w:rPr>
            <w:rFonts w:ascii="Times New Roman" w:hAnsi="Times New Roman" w:cs="Times New Roman" w:hint="eastAsia"/>
            <w:vertAlign w:val="subscript"/>
          </w:rPr>
          <w:delText>1</w:delText>
        </w:r>
        <w:r w:rsidR="00C602DC" w:rsidDel="00DE7BC5">
          <w:rPr>
            <w:rFonts w:hint="eastAsia"/>
          </w:rPr>
          <w:delText>与</w:delText>
        </w:r>
        <w:r w:rsidR="00C602DC" w:rsidRPr="00F20AE5" w:rsidDel="00DE7BC5">
          <w:rPr>
            <w:rFonts w:ascii="Times New Roman" w:hAnsi="Times New Roman" w:cs="Times New Roman" w:hint="eastAsia"/>
          </w:rPr>
          <w:delText>F</w:delText>
        </w:r>
        <w:r w:rsidR="00C602DC" w:rsidRPr="00F20AE5" w:rsidDel="00DE7BC5">
          <w:rPr>
            <w:rFonts w:ascii="Times New Roman" w:hAnsi="Times New Roman" w:cs="Times New Roman" w:hint="eastAsia"/>
            <w:vertAlign w:val="subscript"/>
          </w:rPr>
          <w:delText>2</w:delText>
        </w:r>
        <w:r w:rsidR="00C602DC" w:rsidDel="00DE7BC5">
          <w:rPr>
            <w:rFonts w:hint="eastAsia"/>
          </w:rPr>
          <w:delText>的交线。</w:delText>
        </w:r>
        <w:r w:rsidR="00C602DC" w:rsidRPr="00F20AE5" w:rsidDel="00DE7BC5">
          <w:rPr>
            <w:rFonts w:ascii="Times New Roman" w:hAnsi="Times New Roman" w:cs="Times New Roman" w:hint="eastAsia"/>
          </w:rPr>
          <w:delText>A</w:delText>
        </w:r>
        <w:r w:rsidR="00F20AE5" w:rsidRPr="00F20AE5" w:rsidDel="00DE7BC5">
          <w:rPr>
            <w:rFonts w:ascii="Times New Roman" w:hAnsi="Times New Roman" w:cs="Times New Roman" w:hint="eastAsia"/>
          </w:rPr>
          <w:delText>B</w:delText>
        </w:r>
        <w:r w:rsidR="00C602DC" w:rsidDel="00DE7BC5">
          <w:delText>与</w:delText>
        </w:r>
        <w:r w:rsidR="00C602DC" w:rsidRPr="00F20AE5" w:rsidDel="00DE7BC5">
          <w:rPr>
            <w:rFonts w:ascii="Times New Roman" w:hAnsi="Times New Roman" w:cs="Times New Roman"/>
          </w:rPr>
          <w:delText>EF</w:delText>
        </w:r>
        <w:r w:rsidR="00C602DC" w:rsidDel="00DE7BC5">
          <w:delText>的距离</w:delText>
        </w:r>
        <w:r w:rsidR="001C0019" w:rsidDel="00DE7BC5">
          <w:rPr>
            <w:rFonts w:ascii="Times New Roman" w:hAnsi="Times New Roman" w:cs="Times New Roman"/>
          </w:rPr>
          <w:delText>R</w:delText>
        </w:r>
        <w:r w:rsidR="00C602DC" w:rsidDel="00DE7BC5">
          <w:delText>即为</w:delText>
        </w:r>
        <w:r w:rsidR="00C602DC" w:rsidRPr="00F20AE5" w:rsidDel="00DE7BC5">
          <w:rPr>
            <w:rFonts w:ascii="Times New Roman" w:hAnsi="Times New Roman" w:cs="Times New Roman"/>
          </w:rPr>
          <w:delText>AB</w:delText>
        </w:r>
        <w:r w:rsidR="00C602DC" w:rsidDel="00DE7BC5">
          <w:delText>线段上的面曲率半径</w:delText>
        </w:r>
        <w:r w:rsidR="00C602DC" w:rsidDel="00DE7BC5">
          <w:rPr>
            <w:rFonts w:hint="eastAsia"/>
          </w:rPr>
          <w:delText>。</w:delText>
        </w:r>
        <w:r w:rsidR="00C602DC" w:rsidRPr="00F20AE5" w:rsidDel="00DE7BC5">
          <w:rPr>
            <w:rFonts w:ascii="Times New Roman" w:hAnsi="Times New Roman" w:cs="Times New Roman"/>
          </w:rPr>
          <w:delText>AB</w:delText>
        </w:r>
        <w:r w:rsidR="00C602DC" w:rsidDel="00DE7BC5">
          <w:delText>线段上的面曲率尺寸值为</w:delText>
        </w:r>
      </w:del>
    </w:p>
    <w:p w14:paraId="10837B9E" w14:textId="77777777" w:rsidR="00C602DC" w:rsidDel="00DE7BC5" w:rsidRDefault="00F20AE5">
      <w:pPr>
        <w:ind w:firstLineChars="200" w:firstLine="420"/>
        <w:rPr>
          <w:del w:id="180" w:author="微软用户" w:date="2017-06-07T16:07:00Z"/>
        </w:rPr>
        <w:pPrChange w:id="181" w:author="微软用户" w:date="2017-06-07T16:07:00Z">
          <w:pPr/>
        </w:pPrChange>
      </w:pPr>
      <w:del w:id="182" w:author="微软用户" w:date="2017-06-07T16:07:00Z">
        <w:r w:rsidRPr="00A065F6" w:rsidDel="00DE7BC5">
          <w:rPr>
            <w:rFonts w:ascii="Times New Roman" w:hAnsi="Times New Roman" w:cs="Times New Roman" w:hint="eastAsia"/>
          </w:rPr>
          <w:delText>h</w:delText>
        </w:r>
        <w:r w:rsidRPr="00F20AE5" w:rsidDel="00DE7BC5">
          <w:rPr>
            <w:rFonts w:ascii="Times New Roman" w:hAnsi="Times New Roman" w:cs="Times New Roman" w:hint="eastAsia"/>
            <w:vertAlign w:val="subscript"/>
          </w:rPr>
          <w:delText xml:space="preserve">f </w:delText>
        </w:r>
        <w:r w:rsidDel="00DE7BC5">
          <w:rPr>
            <w:rFonts w:ascii="Times New Roman" w:hAnsi="Times New Roman" w:cs="Times New Roman" w:hint="eastAsia"/>
          </w:rPr>
          <w:delText>= R</w:delText>
        </w:r>
        <w:r w:rsidRPr="00F20AE5" w:rsidDel="00DE7BC5">
          <w:rPr>
            <w:rFonts w:ascii="Times New Roman" w:hAnsi="Times New Roman" w:cs="Times New Roman" w:hint="eastAsia"/>
          </w:rPr>
          <w:delText xml:space="preserve">s </w:delText>
        </w:r>
        <w:r w:rsidR="00C602DC" w:rsidRPr="00F20AE5" w:rsidDel="00DE7BC5">
          <w:rPr>
            <w:rFonts w:ascii="Times New Roman" w:hAnsi="Times New Roman" w:cs="Times New Roman" w:hint="eastAsia"/>
          </w:rPr>
          <w:delText>/q</w:delText>
        </w:r>
      </w:del>
    </w:p>
    <w:p w14:paraId="1F2A083C" w14:textId="77777777" w:rsidR="00C602DC" w:rsidRPr="005308D0" w:rsidDel="00DE7BC5" w:rsidRDefault="00C602DC">
      <w:pPr>
        <w:ind w:firstLineChars="200" w:firstLine="420"/>
        <w:rPr>
          <w:del w:id="183" w:author="微软用户" w:date="2017-06-07T16:07:00Z"/>
        </w:rPr>
      </w:pPr>
      <w:del w:id="184" w:author="微软用户" w:date="2017-06-07T16:07:00Z">
        <w:r w:rsidDel="00DE7BC5">
          <w:delText>式中</w:delText>
        </w:r>
        <w:r w:rsidRPr="00F20AE5" w:rsidDel="00DE7BC5">
          <w:rPr>
            <w:rFonts w:ascii="Times New Roman" w:hAnsi="Times New Roman" w:cs="Times New Roman"/>
          </w:rPr>
          <w:delText>q</w:delText>
        </w:r>
        <w:r w:rsidDel="00DE7BC5">
          <w:delText>为用户参数</w:delText>
        </w:r>
        <w:r w:rsidDel="00DE7BC5">
          <w:rPr>
            <w:rFonts w:hint="eastAsia"/>
          </w:rPr>
          <w:delText>，</w:delText>
        </w:r>
        <w:r w:rsidDel="00DE7BC5">
          <w:delText>缺省值为</w:delText>
        </w:r>
        <w:r w:rsidDel="00DE7BC5">
          <w:rPr>
            <w:rFonts w:hint="eastAsia"/>
          </w:rPr>
          <w:delText>1.0</w:delText>
        </w:r>
        <w:r w:rsidDel="00DE7BC5">
          <w:rPr>
            <w:rFonts w:hint="eastAsia"/>
          </w:rPr>
          <w:delText>。</w:delText>
        </w:r>
      </w:del>
    </w:p>
    <w:p w14:paraId="2A8AA33D" w14:textId="56693DBF" w:rsidR="002D3D7E" w:rsidRPr="00DD4DC8" w:rsidRDefault="00C602DC">
      <w:pPr>
        <w:ind w:firstLineChars="200" w:firstLine="420"/>
        <w:rPr>
          <w:ins w:id="185" w:author="微软用户" w:date="2017-06-07T16:06:00Z"/>
          <w:rFonts w:cs="宋体"/>
        </w:rPr>
        <w:pPrChange w:id="186" w:author="微软用户" w:date="2017-06-07T16:07:00Z">
          <w:pPr>
            <w:pStyle w:val="a5"/>
            <w:ind w:firstLineChars="0" w:firstLine="425"/>
          </w:pPr>
        </w:pPrChange>
      </w:pPr>
      <w:del w:id="187" w:author="微软用户" w:date="2017-06-07T16:07:00Z">
        <w:r w:rsidDel="00DE7BC5">
          <w:rPr>
            <w:rFonts w:hint="eastAsia"/>
          </w:rPr>
          <w:delText>以用户设置的最小尺寸</w:delText>
        </w:r>
        <w:r w:rsidRPr="00F20AE5" w:rsidDel="00DE7BC5">
          <w:rPr>
            <w:rFonts w:ascii="Times New Roman" w:hAnsi="Times New Roman" w:cs="Times New Roman" w:hint="eastAsia"/>
          </w:rPr>
          <w:delText>h</w:delText>
        </w:r>
        <w:r w:rsidRPr="00F20AE5" w:rsidDel="00DE7BC5">
          <w:rPr>
            <w:rFonts w:ascii="Times New Roman" w:hAnsi="Times New Roman" w:cs="Times New Roman" w:hint="eastAsia"/>
            <w:vertAlign w:val="subscript"/>
          </w:rPr>
          <w:delText>min</w:delText>
        </w:r>
        <w:r w:rsidDel="00DE7BC5">
          <w:rPr>
            <w:rFonts w:hint="eastAsia"/>
          </w:rPr>
          <w:delText>为间隔分割</w:delText>
        </w:r>
        <w:r w:rsidRPr="00F20AE5" w:rsidDel="00DE7BC5">
          <w:rPr>
            <w:rFonts w:ascii="Times New Roman" w:hAnsi="Times New Roman" w:cs="Times New Roman" w:hint="eastAsia"/>
          </w:rPr>
          <w:delText>AB</w:delText>
        </w:r>
        <w:r w:rsidDel="00DE7BC5">
          <w:rPr>
            <w:rFonts w:hint="eastAsia"/>
          </w:rPr>
          <w:delText>，</w:delText>
        </w:r>
        <w:r w:rsidRPr="00F20AE5" w:rsidDel="00DE7BC5">
          <w:rPr>
            <w:rFonts w:ascii="Times New Roman" w:hAnsi="Times New Roman" w:cs="Times New Roman" w:hint="eastAsia"/>
          </w:rPr>
          <w:delText>AB</w:delText>
        </w:r>
        <w:r w:rsidDel="00DE7BC5">
          <w:rPr>
            <w:rFonts w:hint="eastAsia"/>
          </w:rPr>
          <w:delText>端点和分割点即为面曲率采样点。</w:delText>
        </w:r>
      </w:del>
      <w:ins w:id="188" w:author="微软用户" w:date="2017-06-07T16:06:00Z">
        <w:r w:rsidR="002D3D7E" w:rsidRPr="00DD4DC8">
          <w:rPr>
            <w:rFonts w:cs="宋体" w:hint="eastAsia"/>
          </w:rPr>
          <w:t>本文利用柱曲率来</w:t>
        </w:r>
        <w:r w:rsidR="002D3D7E">
          <w:rPr>
            <w:rFonts w:cs="宋体" w:hint="eastAsia"/>
          </w:rPr>
          <w:t>表示</w:t>
        </w:r>
        <w:r w:rsidR="002D3D7E" w:rsidRPr="00DD4DC8">
          <w:rPr>
            <w:rFonts w:cs="宋体" w:hint="eastAsia"/>
          </w:rPr>
          <w:t>面曲率。如图</w:t>
        </w:r>
        <w:r w:rsidR="002D3D7E" w:rsidRPr="00DD4DC8">
          <w:rPr>
            <w:rFonts w:cs="宋体" w:hint="eastAsia"/>
          </w:rPr>
          <w:t>2</w:t>
        </w:r>
        <w:r w:rsidR="002D3D7E" w:rsidRPr="00DD4DC8">
          <w:rPr>
            <w:rFonts w:cs="宋体"/>
          </w:rPr>
          <w:t>，</w:t>
        </w:r>
        <w:r w:rsidR="002D3D7E" w:rsidRPr="00C3057F">
          <w:rPr>
            <w:rFonts w:cs="宋体" w:hint="eastAsia"/>
            <w:i/>
          </w:rPr>
          <w:t>T</w:t>
        </w:r>
        <w:r w:rsidR="002D3D7E" w:rsidRPr="00C3057F">
          <w:rPr>
            <w:rFonts w:cs="宋体"/>
            <w:vertAlign w:val="subscript"/>
          </w:rPr>
          <w:t>1</w:t>
        </w:r>
        <w:r w:rsidR="002D3D7E" w:rsidRPr="00DD4DC8">
          <w:rPr>
            <w:rFonts w:cs="宋体"/>
          </w:rPr>
          <w:t>和</w:t>
        </w:r>
        <w:r w:rsidR="002D3D7E" w:rsidRPr="00C3057F">
          <w:rPr>
            <w:rFonts w:cs="宋体"/>
            <w:i/>
          </w:rPr>
          <w:t>T</w:t>
        </w:r>
        <w:r w:rsidR="002D3D7E" w:rsidRPr="00C3057F">
          <w:rPr>
            <w:rFonts w:cs="宋体"/>
            <w:vertAlign w:val="subscript"/>
          </w:rPr>
          <w:t>2</w:t>
        </w:r>
        <w:r w:rsidR="002D3D7E" w:rsidRPr="00DD4DC8">
          <w:rPr>
            <w:rFonts w:cs="宋体"/>
          </w:rPr>
          <w:t>为采样三角片</w:t>
        </w:r>
        <w:r w:rsidR="002D3D7E" w:rsidRPr="00DD4DC8">
          <w:rPr>
            <w:rFonts w:cs="宋体" w:hint="eastAsia"/>
          </w:rPr>
          <w:t>，</w:t>
        </w:r>
        <w:r w:rsidR="002D3D7E" w:rsidRPr="00C3057F">
          <w:rPr>
            <w:rFonts w:cs="宋体"/>
            <w:i/>
          </w:rPr>
          <w:t>AB</w:t>
        </w:r>
        <w:r w:rsidR="002D3D7E" w:rsidRPr="00DD4DC8">
          <w:rPr>
            <w:rFonts w:cs="宋体"/>
          </w:rPr>
          <w:t>为它们的共有线段</w:t>
        </w:r>
        <w:r w:rsidR="002D3D7E" w:rsidRPr="00DD4DC8">
          <w:rPr>
            <w:rFonts w:cs="宋体" w:hint="eastAsia"/>
          </w:rPr>
          <w:t>，</w:t>
        </w:r>
        <w:r w:rsidR="002D3D7E" w:rsidRPr="00C3057F">
          <w:rPr>
            <w:rFonts w:cs="宋体"/>
            <w:i/>
          </w:rPr>
          <w:t>h</w:t>
        </w:r>
        <w:r w:rsidR="002D3D7E" w:rsidRPr="00C3057F">
          <w:rPr>
            <w:rFonts w:cs="宋体"/>
            <w:vertAlign w:val="subscript"/>
          </w:rPr>
          <w:t>1</w:t>
        </w:r>
        <w:r w:rsidR="002D3D7E" w:rsidRPr="00DD4DC8">
          <w:rPr>
            <w:rFonts w:cs="宋体"/>
          </w:rPr>
          <w:t>为三角片</w:t>
        </w:r>
        <w:r w:rsidR="002D3D7E" w:rsidRPr="00C3057F">
          <w:rPr>
            <w:rFonts w:cs="宋体"/>
            <w:i/>
          </w:rPr>
          <w:t>T</w:t>
        </w:r>
        <w:r w:rsidR="002D3D7E" w:rsidRPr="00C3057F">
          <w:rPr>
            <w:rFonts w:cs="宋体"/>
            <w:vertAlign w:val="subscript"/>
          </w:rPr>
          <w:t>1</w:t>
        </w:r>
        <w:r w:rsidR="002D3D7E" w:rsidRPr="00DD4DC8">
          <w:rPr>
            <w:rFonts w:cs="宋体"/>
          </w:rPr>
          <w:t>线段</w:t>
        </w:r>
        <w:r w:rsidR="002D3D7E" w:rsidRPr="00C3057F">
          <w:rPr>
            <w:rFonts w:cs="宋体"/>
            <w:i/>
          </w:rPr>
          <w:t>AB</w:t>
        </w:r>
        <w:r w:rsidR="002D3D7E" w:rsidRPr="00DD4DC8">
          <w:rPr>
            <w:rFonts w:cs="宋体"/>
          </w:rPr>
          <w:t>的高</w:t>
        </w:r>
        <w:r w:rsidR="002D3D7E" w:rsidRPr="00DD4DC8">
          <w:rPr>
            <w:rFonts w:cs="宋体" w:hint="eastAsia"/>
          </w:rPr>
          <w:t>，</w:t>
        </w:r>
        <w:r w:rsidR="002D3D7E" w:rsidRPr="00C3057F">
          <w:rPr>
            <w:rFonts w:cs="宋体"/>
            <w:i/>
          </w:rPr>
          <w:t>h</w:t>
        </w:r>
        <w:r w:rsidR="002D3D7E" w:rsidRPr="00C3057F">
          <w:rPr>
            <w:rFonts w:cs="宋体"/>
            <w:vertAlign w:val="subscript"/>
          </w:rPr>
          <w:t>2</w:t>
        </w:r>
        <w:r w:rsidR="002D3D7E" w:rsidRPr="00DD4DC8">
          <w:rPr>
            <w:rFonts w:cs="宋体"/>
          </w:rPr>
          <w:t>为三角片</w:t>
        </w:r>
        <w:r w:rsidR="002D3D7E" w:rsidRPr="00C3057F">
          <w:rPr>
            <w:rFonts w:cs="宋体"/>
            <w:i/>
          </w:rPr>
          <w:t>T</w:t>
        </w:r>
        <w:r w:rsidR="002D3D7E" w:rsidRPr="00C3057F">
          <w:rPr>
            <w:rFonts w:cs="宋体"/>
            <w:vertAlign w:val="subscript"/>
          </w:rPr>
          <w:t>2</w:t>
        </w:r>
        <w:r w:rsidR="002D3D7E" w:rsidRPr="00DD4DC8">
          <w:rPr>
            <w:rFonts w:cs="宋体"/>
          </w:rPr>
          <w:t>线段</w:t>
        </w:r>
        <w:r w:rsidR="002D3D7E" w:rsidRPr="00C3057F">
          <w:rPr>
            <w:rFonts w:cs="宋体"/>
            <w:i/>
          </w:rPr>
          <w:t>AB</w:t>
        </w:r>
        <w:r w:rsidR="002D3D7E" w:rsidRPr="00DD4DC8">
          <w:rPr>
            <w:rFonts w:cs="宋体"/>
          </w:rPr>
          <w:t>的高</w:t>
        </w:r>
        <w:r w:rsidR="002D3D7E" w:rsidRPr="00DD4DC8">
          <w:rPr>
            <w:rFonts w:cs="宋体" w:hint="eastAsia"/>
          </w:rPr>
          <w:t>，</w:t>
        </w:r>
        <w:r w:rsidR="002D3D7E" w:rsidRPr="00C3057F">
          <w:rPr>
            <w:rFonts w:cs="宋体"/>
            <w:i/>
          </w:rPr>
          <w:t>F</w:t>
        </w:r>
        <w:r w:rsidR="002D3D7E" w:rsidRPr="00C3057F">
          <w:rPr>
            <w:rFonts w:cs="宋体"/>
            <w:vertAlign w:val="subscript"/>
          </w:rPr>
          <w:t>1</w:t>
        </w:r>
        <w:r w:rsidR="002D3D7E" w:rsidRPr="00DD4DC8">
          <w:rPr>
            <w:rFonts w:cs="宋体"/>
          </w:rPr>
          <w:t>为过</w:t>
        </w:r>
        <w:r w:rsidR="002D3D7E" w:rsidRPr="00C3057F">
          <w:rPr>
            <w:rFonts w:cs="宋体"/>
            <w:i/>
          </w:rPr>
          <w:t>h</w:t>
        </w:r>
        <w:r w:rsidR="002D3D7E" w:rsidRPr="00C3057F">
          <w:rPr>
            <w:rFonts w:cs="宋体"/>
            <w:vertAlign w:val="subscript"/>
          </w:rPr>
          <w:t>1</w:t>
        </w:r>
        <w:r w:rsidR="002D3D7E" w:rsidRPr="00DD4DC8">
          <w:rPr>
            <w:rFonts w:cs="宋体"/>
          </w:rPr>
          <w:t>中点与</w:t>
        </w:r>
        <w:r w:rsidR="002D3D7E" w:rsidRPr="00C3057F">
          <w:rPr>
            <w:rFonts w:cs="宋体"/>
            <w:i/>
          </w:rPr>
          <w:t>h</w:t>
        </w:r>
        <w:r w:rsidR="002D3D7E" w:rsidRPr="00C3057F">
          <w:rPr>
            <w:rFonts w:cs="宋体"/>
            <w:vertAlign w:val="subscript"/>
          </w:rPr>
          <w:t>1</w:t>
        </w:r>
        <w:r w:rsidR="002D3D7E" w:rsidRPr="00DD4DC8">
          <w:rPr>
            <w:rFonts w:cs="宋体"/>
          </w:rPr>
          <w:t>垂直的面</w:t>
        </w:r>
        <w:r w:rsidR="002D3D7E" w:rsidRPr="00DD4DC8">
          <w:rPr>
            <w:rFonts w:cs="宋体" w:hint="eastAsia"/>
          </w:rPr>
          <w:t>，</w:t>
        </w:r>
        <w:r w:rsidR="002D3D7E" w:rsidRPr="00C3057F">
          <w:rPr>
            <w:rFonts w:cs="宋体"/>
            <w:i/>
          </w:rPr>
          <w:t>F</w:t>
        </w:r>
        <w:r w:rsidR="002D3D7E" w:rsidRPr="00C3057F">
          <w:rPr>
            <w:rFonts w:cs="宋体"/>
            <w:vertAlign w:val="subscript"/>
          </w:rPr>
          <w:t>2</w:t>
        </w:r>
        <w:r w:rsidR="002D3D7E" w:rsidRPr="00DD4DC8">
          <w:rPr>
            <w:rFonts w:cs="宋体"/>
          </w:rPr>
          <w:t>为过</w:t>
        </w:r>
        <w:r w:rsidR="002D3D7E" w:rsidRPr="00C3057F">
          <w:rPr>
            <w:rFonts w:cs="宋体"/>
            <w:i/>
          </w:rPr>
          <w:t>h</w:t>
        </w:r>
        <w:r w:rsidR="002D3D7E" w:rsidRPr="00C3057F">
          <w:rPr>
            <w:rFonts w:cs="宋体"/>
            <w:vertAlign w:val="subscript"/>
          </w:rPr>
          <w:t>2</w:t>
        </w:r>
        <w:r w:rsidR="002D3D7E" w:rsidRPr="00DD4DC8">
          <w:rPr>
            <w:rFonts w:cs="宋体"/>
          </w:rPr>
          <w:t>中点与</w:t>
        </w:r>
        <w:r w:rsidR="002D3D7E" w:rsidRPr="00C3057F">
          <w:rPr>
            <w:rFonts w:cs="宋体"/>
            <w:i/>
          </w:rPr>
          <w:t>h</w:t>
        </w:r>
        <w:r w:rsidR="002D3D7E" w:rsidRPr="00C3057F">
          <w:rPr>
            <w:rFonts w:cs="宋体"/>
            <w:vertAlign w:val="subscript"/>
          </w:rPr>
          <w:t>2</w:t>
        </w:r>
        <w:r w:rsidR="002D3D7E" w:rsidRPr="00DD4DC8">
          <w:rPr>
            <w:rFonts w:cs="宋体"/>
          </w:rPr>
          <w:t>垂直的面</w:t>
        </w:r>
        <w:r w:rsidR="002D3D7E" w:rsidRPr="00DD4DC8">
          <w:rPr>
            <w:rFonts w:cs="宋体" w:hint="eastAsia"/>
          </w:rPr>
          <w:t>，线段</w:t>
        </w:r>
        <w:r w:rsidR="002D3D7E" w:rsidRPr="00C3057F">
          <w:rPr>
            <w:rFonts w:cs="宋体" w:hint="eastAsia"/>
            <w:i/>
          </w:rPr>
          <w:t>EF</w:t>
        </w:r>
        <w:r w:rsidR="002D3D7E" w:rsidRPr="00DD4DC8">
          <w:rPr>
            <w:rFonts w:cs="宋体" w:hint="eastAsia"/>
          </w:rPr>
          <w:t>为</w:t>
        </w:r>
        <w:r w:rsidR="002D3D7E" w:rsidRPr="00C3057F">
          <w:rPr>
            <w:rFonts w:cs="宋体" w:hint="eastAsia"/>
            <w:i/>
          </w:rPr>
          <w:t>F</w:t>
        </w:r>
        <w:r w:rsidR="002D3D7E" w:rsidRPr="00C3057F">
          <w:rPr>
            <w:rFonts w:cs="宋体" w:hint="eastAsia"/>
            <w:vertAlign w:val="subscript"/>
          </w:rPr>
          <w:t>1</w:t>
        </w:r>
        <w:r w:rsidR="002D3D7E" w:rsidRPr="00DD4DC8">
          <w:rPr>
            <w:rFonts w:cs="宋体" w:hint="eastAsia"/>
          </w:rPr>
          <w:t>与</w:t>
        </w:r>
        <w:r w:rsidR="002D3D7E" w:rsidRPr="00C3057F">
          <w:rPr>
            <w:rFonts w:cs="宋体" w:hint="eastAsia"/>
            <w:i/>
          </w:rPr>
          <w:t>F</w:t>
        </w:r>
        <w:r w:rsidR="002D3D7E" w:rsidRPr="00C3057F">
          <w:rPr>
            <w:rFonts w:cs="宋体" w:hint="eastAsia"/>
            <w:vertAlign w:val="subscript"/>
          </w:rPr>
          <w:t>2</w:t>
        </w:r>
        <w:r w:rsidR="002D3D7E" w:rsidRPr="00DD4DC8">
          <w:rPr>
            <w:rFonts w:cs="宋体" w:hint="eastAsia"/>
          </w:rPr>
          <w:t>的交线。</w:t>
        </w:r>
        <w:r w:rsidR="002D3D7E" w:rsidRPr="00C3057F">
          <w:rPr>
            <w:rFonts w:cs="宋体" w:hint="eastAsia"/>
            <w:i/>
          </w:rPr>
          <w:t>AB</w:t>
        </w:r>
        <w:r w:rsidR="002D3D7E" w:rsidRPr="00DD4DC8">
          <w:rPr>
            <w:rFonts w:cs="宋体"/>
          </w:rPr>
          <w:t>与</w:t>
        </w:r>
        <w:r w:rsidR="002D3D7E" w:rsidRPr="00C3057F">
          <w:rPr>
            <w:rFonts w:cs="宋体"/>
            <w:i/>
          </w:rPr>
          <w:t>EF</w:t>
        </w:r>
        <w:r w:rsidR="002D3D7E" w:rsidRPr="00DD4DC8">
          <w:rPr>
            <w:rFonts w:cs="宋体"/>
          </w:rPr>
          <w:t>的距离</w:t>
        </w:r>
        <w:r w:rsidR="002D3D7E" w:rsidRPr="00C3057F">
          <w:rPr>
            <w:rFonts w:cs="宋体"/>
            <w:i/>
          </w:rPr>
          <w:t>R</w:t>
        </w:r>
        <w:r w:rsidR="002D3D7E" w:rsidRPr="00DD4DC8">
          <w:rPr>
            <w:rFonts w:cs="宋体"/>
          </w:rPr>
          <w:t>即为</w:t>
        </w:r>
        <w:r w:rsidR="002D3D7E" w:rsidRPr="00C3057F">
          <w:rPr>
            <w:rFonts w:cs="宋体"/>
            <w:i/>
          </w:rPr>
          <w:t>AB</w:t>
        </w:r>
        <w:r w:rsidR="002D3D7E" w:rsidRPr="00DD4DC8">
          <w:rPr>
            <w:rFonts w:cs="宋体"/>
          </w:rPr>
          <w:t>线段上的面曲率半径</w:t>
        </w:r>
        <w:r w:rsidR="002D3D7E" w:rsidRPr="00DD4DC8">
          <w:rPr>
            <w:rFonts w:cs="宋体" w:hint="eastAsia"/>
          </w:rPr>
          <w:t>。</w:t>
        </w:r>
        <w:r w:rsidR="002D3D7E" w:rsidRPr="00C3057F">
          <w:rPr>
            <w:rFonts w:cs="宋体"/>
            <w:i/>
          </w:rPr>
          <w:t>AB</w:t>
        </w:r>
        <w:r w:rsidR="002D3D7E" w:rsidRPr="00DD4DC8">
          <w:rPr>
            <w:rFonts w:cs="宋体"/>
          </w:rPr>
          <w:t>线段上的面曲率尺寸值为</w:t>
        </w:r>
        <w:r w:rsidR="002D3D7E" w:rsidRPr="00DD4DC8">
          <w:rPr>
            <w:rFonts w:cs="宋体" w:hint="eastAsia"/>
          </w:rPr>
          <w:t>：</w:t>
        </w:r>
      </w:ins>
    </w:p>
    <w:p w14:paraId="23A532E7" w14:textId="77777777" w:rsidR="002D3D7E" w:rsidRDefault="00343F01" w:rsidP="002D3D7E">
      <w:pPr>
        <w:wordWrap w:val="0"/>
        <w:jc w:val="right"/>
        <w:rPr>
          <w:ins w:id="189" w:author="微软用户" w:date="2017-06-07T16:06:00Z"/>
        </w:rPr>
      </w:pPr>
      <w:ins w:id="190" w:author="微软用户" w:date="2017-06-07T16:06:00Z">
        <w:r w:rsidRPr="00555AA3">
          <w:rPr>
            <w:position w:val="-12"/>
          </w:rPr>
          <w:object w:dxaOrig="960" w:dyaOrig="360" w14:anchorId="1770EBE6">
            <v:shape id="_x0000_i1027" type="#_x0000_t75" style="width:48pt;height:18pt" o:ole="" fillcolor="window">
              <v:imagedata r:id="rId15" o:title=""/>
            </v:shape>
            <o:OLEObject Type="Embed" ProgID="Equation.DSMT4" ShapeID="_x0000_i1027" DrawAspect="Content" ObjectID="_1558462398" r:id="rId16">
              <o:FieldCodes>\s</o:FieldCodes>
            </o:OLEObject>
          </w:object>
        </w:r>
      </w:ins>
      <w:ins w:id="191" w:author="微软用户" w:date="2017-06-07T16:06:00Z">
        <w:r w:rsidR="002D3D7E">
          <w:t xml:space="preserve">                                   (2)</w:t>
        </w:r>
      </w:ins>
    </w:p>
    <w:p w14:paraId="139E964C" w14:textId="77777777" w:rsidR="002D3D7E" w:rsidRPr="00C737DA" w:rsidRDefault="002D3D7E" w:rsidP="002D3D7E">
      <w:pPr>
        <w:rPr>
          <w:ins w:id="192" w:author="微软用户" w:date="2017-06-07T16:06:00Z"/>
        </w:rPr>
      </w:pPr>
      <w:ins w:id="193" w:author="微软用户" w:date="2017-06-07T16:06:00Z">
        <w:r>
          <w:rPr>
            <w:rFonts w:hint="eastAsia"/>
          </w:rPr>
          <w:t>式中</w:t>
        </w:r>
      </w:ins>
      <w:ins w:id="194" w:author="微软用户" w:date="2017-06-07T16:06:00Z">
        <w:r w:rsidRPr="00555AA3">
          <w:rPr>
            <w:rFonts w:ascii="Times New Roman" w:hAnsi="Times New Roman" w:cs="Times New Roman"/>
            <w:position w:val="-10"/>
          </w:rPr>
          <w:object w:dxaOrig="200" w:dyaOrig="320" w14:anchorId="6216A501">
            <v:shape id="_x0000_i1028" type="#_x0000_t75" style="width:9.75pt;height:15.75pt" o:ole="">
              <v:imagedata r:id="rId11" o:title=""/>
            </v:shape>
            <o:OLEObject Type="Embed" ProgID="Equation.DSMT4" ShapeID="_x0000_i1028" DrawAspect="Content" ObjectID="_1558462399" r:id="rId17"/>
          </w:object>
        </w:r>
      </w:ins>
      <w:ins w:id="195" w:author="微软用户" w:date="2017-06-07T16:06:00Z">
        <w:r>
          <w:rPr>
            <w:rFonts w:hint="eastAsia"/>
          </w:rPr>
          <w:t>为用户参数，缺省值为</w:t>
        </w:r>
        <w:r>
          <w:rPr>
            <w:rFonts w:hint="eastAsia"/>
          </w:rPr>
          <w:t>1.0</w:t>
        </w:r>
        <w:r>
          <w:rPr>
            <w:rFonts w:hint="eastAsia"/>
          </w:rPr>
          <w:t>。以用户设置的最小尺寸</w:t>
        </w:r>
        <w:r w:rsidRPr="00FA66A0">
          <w:rPr>
            <w:rFonts w:ascii="Times New Roman" w:hAnsi="Times New Roman" w:cs="Times New Roman"/>
            <w:i/>
          </w:rPr>
          <w:t>h</w:t>
        </w:r>
        <w:r>
          <w:rPr>
            <w:rFonts w:ascii="Times New Roman" w:hAnsi="Times New Roman" w:cs="Times New Roman"/>
            <w:vertAlign w:val="subscript"/>
          </w:rPr>
          <w:t>min</w:t>
        </w:r>
        <w:r>
          <w:rPr>
            <w:rFonts w:hint="eastAsia"/>
          </w:rPr>
          <w:t>为间隔分割</w:t>
        </w:r>
        <w:r w:rsidRPr="00FA66A0">
          <w:rPr>
            <w:rFonts w:ascii="Times New Roman" w:hAnsi="Times New Roman" w:cs="Times New Roman" w:hint="eastAsia"/>
            <w:i/>
          </w:rPr>
          <w:t>AB</w:t>
        </w:r>
        <w:r>
          <w:rPr>
            <w:rFonts w:hint="eastAsia"/>
          </w:rPr>
          <w:t>，</w:t>
        </w:r>
        <w:r w:rsidRPr="00FA66A0">
          <w:rPr>
            <w:rFonts w:ascii="Times New Roman" w:hAnsi="Times New Roman" w:cs="Times New Roman" w:hint="eastAsia"/>
            <w:i/>
          </w:rPr>
          <w:t>AB</w:t>
        </w:r>
        <w:r>
          <w:rPr>
            <w:rFonts w:hint="eastAsia"/>
          </w:rPr>
          <w:t>端点和分割点即为面曲率采样点。</w:t>
        </w:r>
      </w:ins>
    </w:p>
    <w:p w14:paraId="45F894EF" w14:textId="77777777" w:rsidR="002D3D7E" w:rsidRPr="002D3D7E" w:rsidRDefault="002D3D7E" w:rsidP="00C602DC">
      <w:pPr>
        <w:ind w:firstLineChars="200" w:firstLine="420"/>
      </w:pPr>
    </w:p>
    <w:p w14:paraId="6C767EEC" w14:textId="77777777" w:rsidR="00C602DC" w:rsidRDefault="00C602DC" w:rsidP="00C602DC">
      <w:pPr>
        <w:ind w:firstLineChars="200" w:firstLine="420"/>
      </w:pPr>
      <w:r>
        <w:rPr>
          <w:rFonts w:hint="eastAsia"/>
        </w:rPr>
        <w:t>3.3</w:t>
      </w:r>
      <w:commentRangeStart w:id="196"/>
      <w:r>
        <w:t>邻近特征</w:t>
      </w:r>
      <w:commentRangeEnd w:id="196"/>
      <w:r w:rsidR="007046F1">
        <w:rPr>
          <w:rStyle w:val="a7"/>
        </w:rPr>
        <w:commentReference w:id="196"/>
      </w:r>
      <w:r>
        <w:t>尺寸值计算</w:t>
      </w:r>
    </w:p>
    <w:p w14:paraId="18F0055E" w14:textId="77777777" w:rsidR="00C602DC" w:rsidRDefault="00C602DC" w:rsidP="00C602DC">
      <w:pPr>
        <w:ind w:firstLineChars="200" w:firstLine="420"/>
      </w:pPr>
      <w:r>
        <w:t>邻近特征</w:t>
      </w:r>
      <w:r w:rsidR="005A3D46">
        <w:rPr>
          <w:rFonts w:hint="eastAsia"/>
        </w:rPr>
        <w:t>的识别需要计算</w:t>
      </w:r>
      <w:r>
        <w:t>模型几何边的距离</w:t>
      </w:r>
      <w:r>
        <w:rPr>
          <w:rFonts w:hint="eastAsia"/>
        </w:rPr>
        <w:t>，</w:t>
      </w:r>
      <w:r>
        <w:t>由于</w:t>
      </w:r>
      <w:r w:rsidRPr="005A3D46">
        <w:rPr>
          <w:rFonts w:ascii="Times New Roman" w:hAnsi="Times New Roman" w:cs="Times New Roman"/>
        </w:rPr>
        <w:t>STL</w:t>
      </w:r>
      <w:r>
        <w:t>模型的几何边由多条相连的线段组成</w:t>
      </w:r>
      <w:r>
        <w:rPr>
          <w:rFonts w:hint="eastAsia"/>
        </w:rPr>
        <w:t>，</w:t>
      </w:r>
      <w:r>
        <w:t>邻近特征的计算可以转换为计算点与线段的距离</w:t>
      </w:r>
      <w:r>
        <w:rPr>
          <w:rFonts w:hint="eastAsia"/>
        </w:rPr>
        <w:t>。</w:t>
      </w:r>
      <w:r>
        <w:t>以</w:t>
      </w:r>
      <w:r>
        <w:rPr>
          <w:rFonts w:hint="eastAsia"/>
        </w:rPr>
        <w:t>用户设置的最小尺寸</w:t>
      </w:r>
      <w:r w:rsidRPr="00343F01">
        <w:rPr>
          <w:rFonts w:cs="宋体"/>
          <w:i/>
          <w:rPrChange w:id="197" w:author="微软用户" w:date="2017-06-07T16:18:00Z">
            <w:rPr>
              <w:rFonts w:ascii="Times New Roman" w:hAnsi="Times New Roman" w:cs="Times New Roman"/>
            </w:rPr>
          </w:rPrChange>
        </w:rPr>
        <w:t>h</w:t>
      </w:r>
      <w:r w:rsidRPr="00343F01">
        <w:rPr>
          <w:rFonts w:cs="宋体"/>
          <w:i/>
          <w:vertAlign w:val="subscript"/>
          <w:rPrChange w:id="198" w:author="微软用户" w:date="2017-06-07T16:18:00Z">
            <w:rPr>
              <w:rFonts w:ascii="Times New Roman" w:hAnsi="Times New Roman" w:cs="Times New Roman"/>
              <w:vertAlign w:val="subscript"/>
            </w:rPr>
          </w:rPrChange>
        </w:rPr>
        <w:t>min</w:t>
      </w:r>
      <w:r>
        <w:rPr>
          <w:rFonts w:hint="eastAsia"/>
        </w:rPr>
        <w:t>为间隔分割几何边线段，几何边端点和分割点即为邻近特征采样点。选取某一采样点</w:t>
      </w:r>
      <w:r w:rsidRPr="00343F01">
        <w:rPr>
          <w:rFonts w:cs="宋体"/>
          <w:i/>
          <w:rPrChange w:id="199" w:author="微软用户" w:date="2017-06-07T16:18:00Z">
            <w:rPr>
              <w:rFonts w:ascii="Times New Roman" w:hAnsi="Times New Roman" w:cs="Times New Roman"/>
            </w:rPr>
          </w:rPrChange>
        </w:rPr>
        <w:t>S</w:t>
      </w:r>
      <w:r>
        <w:rPr>
          <w:rFonts w:hint="eastAsia"/>
        </w:rPr>
        <w:t>，计算其与其他几何边线段的距离</w:t>
      </w:r>
      <w:r w:rsidR="005A3D46">
        <w:rPr>
          <w:rFonts w:hint="eastAsia"/>
        </w:rPr>
        <w:t>。本文我们利用八叉树和设置查找范围来加速搜索速度。</w:t>
      </w:r>
      <w:r>
        <w:rPr>
          <w:rFonts w:hint="eastAsia"/>
        </w:rPr>
        <w:t>设采样点</w:t>
      </w:r>
      <w:r w:rsidRPr="00343F01">
        <w:rPr>
          <w:rFonts w:cs="宋体"/>
          <w:i/>
          <w:rPrChange w:id="200" w:author="微软用户" w:date="2017-06-07T16:19:00Z">
            <w:rPr>
              <w:rFonts w:ascii="Times New Roman" w:hAnsi="Times New Roman" w:cs="Times New Roman"/>
            </w:rPr>
          </w:rPrChange>
        </w:rPr>
        <w:t>S</w:t>
      </w:r>
      <w:r>
        <w:rPr>
          <w:rFonts w:hint="eastAsia"/>
        </w:rPr>
        <w:t>与其他几何边的最短距离为</w:t>
      </w:r>
      <w:r w:rsidRPr="00343F01">
        <w:rPr>
          <w:rFonts w:cs="宋体"/>
          <w:i/>
          <w:rPrChange w:id="201" w:author="微软用户" w:date="2017-06-07T16:20:00Z">
            <w:rPr>
              <w:rFonts w:ascii="Times New Roman" w:hAnsi="Times New Roman" w:cs="Times New Roman"/>
            </w:rPr>
          </w:rPrChange>
        </w:rPr>
        <w:t>d</w:t>
      </w:r>
      <w:r>
        <w:rPr>
          <w:rFonts w:hint="eastAsia"/>
        </w:rPr>
        <w:t>，则采样点</w:t>
      </w:r>
      <w:r w:rsidRPr="00343F01">
        <w:rPr>
          <w:rFonts w:cs="宋体"/>
          <w:i/>
          <w:rPrChange w:id="202" w:author="微软用户" w:date="2017-06-07T16:20:00Z">
            <w:rPr>
              <w:rFonts w:ascii="Times New Roman" w:hAnsi="Times New Roman" w:cs="Times New Roman"/>
            </w:rPr>
          </w:rPrChange>
        </w:rPr>
        <w:t>S</w:t>
      </w:r>
      <w:r>
        <w:rPr>
          <w:rFonts w:hint="eastAsia"/>
        </w:rPr>
        <w:t>的邻近特征尺寸值为</w:t>
      </w:r>
      <w:r w:rsidR="005A3D46">
        <w:rPr>
          <w:rFonts w:hint="eastAsia"/>
        </w:rPr>
        <w:t>：</w:t>
      </w:r>
    </w:p>
    <w:p w14:paraId="4B0AB4B3" w14:textId="77777777" w:rsidR="00343F01" w:rsidRDefault="005A3D46" w:rsidP="00C602DC">
      <w:pPr>
        <w:ind w:firstLineChars="200" w:firstLine="420"/>
        <w:rPr>
          <w:rFonts w:ascii="Times New Roman" w:hAnsi="Times New Roman" w:cs="Times New Roman"/>
        </w:rPr>
      </w:pPr>
      <w:del w:id="203" w:author="微软用户" w:date="2017-06-07T16:21:00Z">
        <w:r w:rsidRPr="00A065F6" w:rsidDel="00343F01">
          <w:rPr>
            <w:rFonts w:ascii="Times New Roman" w:hAnsi="Times New Roman" w:cs="Times New Roman" w:hint="eastAsia"/>
          </w:rPr>
          <w:delText>h</w:delText>
        </w:r>
        <w:r w:rsidDel="00343F01">
          <w:rPr>
            <w:rFonts w:ascii="Times New Roman" w:hAnsi="Times New Roman" w:cs="Times New Roman" w:hint="eastAsia"/>
            <w:vertAlign w:val="subscript"/>
          </w:rPr>
          <w:delText>c</w:delText>
        </w:r>
        <w:r w:rsidDel="00343F01">
          <w:rPr>
            <w:rFonts w:ascii="Times New Roman" w:hAnsi="Times New Roman" w:cs="Times New Roman" w:hint="eastAsia"/>
          </w:rPr>
          <w:delText>= R</w:delText>
        </w:r>
        <w:r w:rsidRPr="00F20AE5" w:rsidDel="00343F01">
          <w:rPr>
            <w:rFonts w:ascii="Times New Roman" w:hAnsi="Times New Roman" w:cs="Times New Roman" w:hint="eastAsia"/>
          </w:rPr>
          <w:delText>s / q</w:delText>
        </w:r>
      </w:del>
      <w:ins w:id="204" w:author="微软用户" w:date="2017-06-07T16:21:00Z">
        <w:r w:rsidR="00343F01" w:rsidRPr="00555AA3">
          <w:rPr>
            <w:position w:val="-12"/>
          </w:rPr>
          <w:object w:dxaOrig="940" w:dyaOrig="360" w14:anchorId="19C4F806">
            <v:shape id="_x0000_i1029" type="#_x0000_t75" style="width:47.25pt;height:18pt" o:ole="" fillcolor="window">
              <v:imagedata r:id="rId20" o:title=""/>
            </v:shape>
            <o:OLEObject Type="Embed" ProgID="Equation.DSMT4" ShapeID="_x0000_i1029" DrawAspect="Content" ObjectID="_1558462400" r:id="rId21">
              <o:FieldCodes>\s</o:FieldCodes>
            </o:OLEObject>
          </w:object>
        </w:r>
      </w:ins>
      <w:ins w:id="205" w:author="微软用户" w:date="2017-06-07T16:21:00Z">
        <w:r w:rsidR="00343F01">
          <w:t xml:space="preserve">                                                               (3)</w:t>
        </w:r>
      </w:ins>
    </w:p>
    <w:p w14:paraId="74C310CA" w14:textId="77777777" w:rsidR="00343F01" w:rsidRDefault="00343F01" w:rsidP="00C602DC">
      <w:pPr>
        <w:ind w:firstLineChars="200" w:firstLine="420"/>
        <w:rPr>
          <w:ins w:id="206" w:author="微软用户" w:date="2017-06-07T16:21:00Z"/>
        </w:rPr>
      </w:pPr>
      <w:ins w:id="207" w:author="微软用户" w:date="2017-06-07T16:21:00Z">
        <w:r>
          <w:rPr>
            <w:rFonts w:hint="eastAsia"/>
          </w:rPr>
          <w:t>式中</w:t>
        </w:r>
      </w:ins>
      <w:ins w:id="208" w:author="微软用户" w:date="2017-06-07T16:21:00Z">
        <w:r w:rsidRPr="00555AA3">
          <w:rPr>
            <w:rFonts w:ascii="Times New Roman" w:hAnsi="Times New Roman" w:cs="Times New Roman"/>
            <w:position w:val="-10"/>
          </w:rPr>
          <w:object w:dxaOrig="200" w:dyaOrig="320" w14:anchorId="346BBDCB">
            <v:shape id="_x0000_i1030" type="#_x0000_t75" style="width:9.75pt;height:15.75pt" o:ole="">
              <v:imagedata r:id="rId11" o:title=""/>
            </v:shape>
            <o:OLEObject Type="Embed" ProgID="Equation.DSMT4" ShapeID="_x0000_i1030" DrawAspect="Content" ObjectID="_1558462401" r:id="rId22"/>
          </w:object>
        </w:r>
      </w:ins>
      <w:ins w:id="209" w:author="微软用户" w:date="2017-06-07T16:21:00Z">
        <w:r>
          <w:rPr>
            <w:rFonts w:hint="eastAsia"/>
          </w:rPr>
          <w:t>为用户参数，缺省值为</w:t>
        </w:r>
        <w:r>
          <w:rPr>
            <w:rFonts w:hint="eastAsia"/>
          </w:rPr>
          <w:t>1.0</w:t>
        </w:r>
        <w:r>
          <w:rPr>
            <w:rFonts w:hint="eastAsia"/>
          </w:rPr>
          <w:t>。</w:t>
        </w:r>
      </w:ins>
    </w:p>
    <w:p w14:paraId="7A680672" w14:textId="77777777" w:rsidR="00C602DC" w:rsidRPr="005308D0" w:rsidDel="00343F01" w:rsidRDefault="00C602DC" w:rsidP="00C602DC">
      <w:pPr>
        <w:ind w:firstLineChars="200" w:firstLine="420"/>
        <w:rPr>
          <w:del w:id="210" w:author="微软用户" w:date="2017-06-07T16:21:00Z"/>
        </w:rPr>
      </w:pPr>
      <w:del w:id="211" w:author="微软用户" w:date="2017-06-07T16:21:00Z">
        <w:r w:rsidDel="00343F01">
          <w:delText>式中</w:delText>
        </w:r>
        <w:r w:rsidDel="00343F01">
          <w:delText>q</w:delText>
        </w:r>
        <w:r w:rsidDel="00343F01">
          <w:delText>为用户参数</w:delText>
        </w:r>
        <w:r w:rsidDel="00343F01">
          <w:rPr>
            <w:rFonts w:hint="eastAsia"/>
          </w:rPr>
          <w:delText>，</w:delText>
        </w:r>
        <w:r w:rsidDel="00343F01">
          <w:delText>缺省值为</w:delText>
        </w:r>
        <w:r w:rsidDel="00343F01">
          <w:rPr>
            <w:rFonts w:hint="eastAsia"/>
          </w:rPr>
          <w:delText>1.0</w:delText>
        </w:r>
        <w:r w:rsidDel="00343F01">
          <w:rPr>
            <w:rFonts w:hint="eastAsia"/>
          </w:rPr>
          <w:delText>。</w:delText>
        </w:r>
      </w:del>
    </w:p>
    <w:p w14:paraId="03CC475E" w14:textId="77777777" w:rsidR="00C602DC" w:rsidRDefault="00C602DC" w:rsidP="00C602DC">
      <w:pPr>
        <w:ind w:firstLineChars="200" w:firstLine="420"/>
      </w:pPr>
      <w:r>
        <w:rPr>
          <w:rFonts w:hint="eastAsia"/>
        </w:rPr>
        <w:t>3.</w:t>
      </w:r>
      <w:r>
        <w:t>4</w:t>
      </w:r>
      <w:r>
        <w:rPr>
          <w:rFonts w:hint="eastAsia"/>
        </w:rPr>
        <w:t>几何自适应尺寸场的</w:t>
      </w:r>
      <w:commentRangeStart w:id="212"/>
      <w:commentRangeStart w:id="213"/>
      <w:commentRangeStart w:id="214"/>
      <w:r>
        <w:rPr>
          <w:rFonts w:hint="eastAsia"/>
        </w:rPr>
        <w:t>光滑</w:t>
      </w:r>
      <w:commentRangeEnd w:id="212"/>
      <w:r w:rsidR="00185F45">
        <w:rPr>
          <w:rStyle w:val="a7"/>
        </w:rPr>
        <w:commentReference w:id="212"/>
      </w:r>
      <w:commentRangeEnd w:id="213"/>
      <w:r w:rsidR="001F4FC5">
        <w:rPr>
          <w:rStyle w:val="a7"/>
        </w:rPr>
        <w:commentReference w:id="213"/>
      </w:r>
      <w:commentRangeEnd w:id="214"/>
      <w:r w:rsidR="001F4FC5">
        <w:rPr>
          <w:rStyle w:val="a7"/>
        </w:rPr>
        <w:commentReference w:id="214"/>
      </w:r>
    </w:p>
    <w:p w14:paraId="4EDA8FAE" w14:textId="26335E4E" w:rsidR="00F42B76" w:rsidRDefault="00C602DC" w:rsidP="001054D5">
      <w:pPr>
        <w:pStyle w:val="a8"/>
        <w:pPrChange w:id="215" w:author="微软用户" w:date="2017-06-08T09:28:00Z">
          <w:pPr>
            <w:ind w:firstLineChars="200" w:firstLine="420"/>
          </w:pPr>
        </w:pPrChange>
      </w:pPr>
      <w:r>
        <w:rPr>
          <w:rFonts w:hint="eastAsia"/>
        </w:rPr>
        <w:t>为保证</w:t>
      </w:r>
      <w:r>
        <w:t>网格的合理过渡</w:t>
      </w:r>
      <w:r>
        <w:rPr>
          <w:rFonts w:hint="eastAsia"/>
        </w:rPr>
        <w:t>，</w:t>
      </w:r>
      <w:r>
        <w:t>需要根据约束条件对采样点直接产生的尺寸场做光滑操作</w:t>
      </w:r>
      <w:r>
        <w:rPr>
          <w:rFonts w:hint="eastAsia"/>
        </w:rPr>
        <w:t>。</w:t>
      </w:r>
      <w:del w:id="216" w:author="微软用户" w:date="2017-06-08T09:30:00Z">
        <w:r w:rsidR="005A3D46" w:rsidDel="001054D5">
          <w:rPr>
            <w:rFonts w:hint="eastAsia"/>
          </w:rPr>
          <w:delText>以</w:delText>
        </w:r>
        <w:r w:rsidR="005A3D46" w:rsidDel="001054D5">
          <w:delText>细化的三角网格</w:delText>
        </w:r>
        <w:r w:rsidR="005A3D46" w:rsidDel="001054D5">
          <w:rPr>
            <w:rFonts w:hint="eastAsia"/>
          </w:rPr>
          <w:delText>作</w:delText>
        </w:r>
        <w:r w:rsidDel="001054D5">
          <w:delText>背景网格</w:delText>
        </w:r>
        <w:r w:rsidR="005A3D46" w:rsidDel="001054D5">
          <w:rPr>
            <w:rFonts w:hint="eastAsia"/>
          </w:rPr>
          <w:delText>，</w:delText>
        </w:r>
        <w:r w:rsidDel="001054D5">
          <w:rPr>
            <w:rFonts w:hint="eastAsia"/>
          </w:rPr>
          <w:delText>任意</w:delText>
        </w:r>
        <w:r w:rsidDel="001054D5">
          <w:delText>一条网格边需要满足一定的约束条件</w:delText>
        </w:r>
        <w:r w:rsidDel="001054D5">
          <w:rPr>
            <w:rFonts w:hint="eastAsia"/>
          </w:rPr>
          <w:delText>【】，陈</w:delText>
        </w:r>
        <w:r w:rsidR="005A3D46" w:rsidDel="001054D5">
          <w:rPr>
            <w:rFonts w:hint="eastAsia"/>
          </w:rPr>
          <w:delText>建军等</w:delText>
        </w:r>
        <w:r w:rsidR="005A3D46" w:rsidDel="001054D5">
          <w:rPr>
            <w:rFonts w:ascii="Times New Roman" w:hAnsi="Times New Roman" w:cs="Times New Roman"/>
            <w:vertAlign w:val="superscript"/>
          </w:rPr>
          <w:delText>[]</w:delText>
        </w:r>
        <w:r w:rsidR="005A3D46" w:rsidDel="001054D5">
          <w:rPr>
            <w:rFonts w:hint="eastAsia"/>
          </w:rPr>
          <w:delText>采用拉普拉斯光滑尺寸场。以八叉树作背景网格</w:delText>
        </w:r>
        <w:r w:rsidDel="001054D5">
          <w:rPr>
            <w:rFonts w:hint="eastAsia"/>
          </w:rPr>
          <w:delText>，需要满足八叉树为强八叉树，即</w:delText>
        </w:r>
        <w:r w:rsidR="005A3D46" w:rsidDel="001054D5">
          <w:rPr>
            <w:rFonts w:hint="eastAsia"/>
          </w:rPr>
          <w:delText>叶子节点的阶差不能超过</w:delText>
        </w:r>
        <w:r w:rsidR="005A3D46" w:rsidDel="001054D5">
          <w:rPr>
            <w:rFonts w:hint="eastAsia"/>
          </w:rPr>
          <w:delText>1</w:delText>
        </w:r>
        <w:r w:rsidDel="001054D5">
          <w:rPr>
            <w:rFonts w:hint="eastAsia"/>
          </w:rPr>
          <w:delText>。</w:delText>
        </w:r>
      </w:del>
      <w:r>
        <w:rPr>
          <w:rFonts w:hint="eastAsia"/>
        </w:rPr>
        <w:t>本文采用八叉树做背景网格</w:t>
      </w:r>
      <w:ins w:id="217" w:author="微软用户" w:date="2017-06-08T09:30:00Z">
        <w:r w:rsidR="001054D5">
          <w:rPr>
            <w:rFonts w:hint="eastAsia"/>
          </w:rPr>
          <w:t>来</w:t>
        </w:r>
        <w:r w:rsidR="001054D5">
          <w:t>光滑尺寸场</w:t>
        </w:r>
      </w:ins>
      <w:r>
        <w:rPr>
          <w:rFonts w:hint="eastAsia"/>
        </w:rPr>
        <w:t>，为了保证相邻</w:t>
      </w:r>
      <w:r w:rsidR="005A3D46">
        <w:rPr>
          <w:rFonts w:hint="eastAsia"/>
        </w:rPr>
        <w:t>叶</w:t>
      </w:r>
      <w:r>
        <w:rPr>
          <w:rFonts w:hint="eastAsia"/>
        </w:rPr>
        <w:t>节点尺寸值不产生</w:t>
      </w:r>
      <w:r>
        <w:rPr>
          <w:rFonts w:hint="eastAsia"/>
        </w:rPr>
        <w:t>2</w:t>
      </w:r>
      <w:r>
        <w:rPr>
          <w:rFonts w:hint="eastAsia"/>
        </w:rPr>
        <w:t>倍的差距，节点存储的网格的尺寸值可为节点长度的</w:t>
      </w:r>
      <w:r>
        <w:rPr>
          <w:rFonts w:hint="eastAsia"/>
        </w:rPr>
        <w:t>0.</w:t>
      </w:r>
      <w:r>
        <w:t>75</w:t>
      </w:r>
      <w:r>
        <w:rPr>
          <w:rFonts w:hint="eastAsia"/>
        </w:rPr>
        <w:t>-</w:t>
      </w:r>
      <w:r>
        <w:t>1</w:t>
      </w:r>
      <w:r>
        <w:rPr>
          <w:rFonts w:hint="eastAsia"/>
        </w:rPr>
        <w:t>.</w:t>
      </w:r>
      <w:r>
        <w:t>25</w:t>
      </w:r>
      <w:r>
        <w:t>倍</w:t>
      </w:r>
      <w:r>
        <w:rPr>
          <w:rFonts w:hint="eastAsia"/>
        </w:rPr>
        <w:t>，即</w:t>
      </w:r>
      <w:r w:rsidR="005A3D46">
        <w:rPr>
          <w:rFonts w:hint="eastAsia"/>
        </w:rPr>
        <w:t>叶</w:t>
      </w:r>
      <w:r>
        <w:rPr>
          <w:rFonts w:hint="eastAsia"/>
        </w:rPr>
        <w:t>节点所记录的尺寸值小于</w:t>
      </w:r>
      <w:r w:rsidR="005A3D46">
        <w:rPr>
          <w:rFonts w:hint="eastAsia"/>
        </w:rPr>
        <w:t>该</w:t>
      </w:r>
      <w:r>
        <w:rPr>
          <w:rFonts w:hint="eastAsia"/>
        </w:rPr>
        <w:t>节点长度的</w:t>
      </w:r>
      <w:r>
        <w:rPr>
          <w:rFonts w:hint="eastAsia"/>
        </w:rPr>
        <w:t>0.75</w:t>
      </w:r>
      <w:r>
        <w:rPr>
          <w:rFonts w:hint="eastAsia"/>
        </w:rPr>
        <w:t>倍才会分裂，新产生的节点所记录的尺寸值可以为节点长度的</w:t>
      </w:r>
      <w:r>
        <w:rPr>
          <w:rFonts w:hint="eastAsia"/>
        </w:rPr>
        <w:t>1.25</w:t>
      </w:r>
      <w:r>
        <w:rPr>
          <w:rFonts w:hint="eastAsia"/>
        </w:rPr>
        <w:t>倍。</w:t>
      </w:r>
      <w:commentRangeStart w:id="218"/>
      <w:r>
        <w:rPr>
          <w:rFonts w:hint="eastAsia"/>
        </w:rPr>
        <w:t>为了保证八叉树为强八叉树，本文每设置完某一点</w:t>
      </w:r>
      <w:r w:rsidRPr="00CD477B">
        <w:rPr>
          <w:rFonts w:ascii="Times New Roman" w:hAnsi="Times New Roman" w:cs="Times New Roman" w:hint="eastAsia"/>
        </w:rPr>
        <w:t>p</w:t>
      </w:r>
      <w:r>
        <w:rPr>
          <w:rFonts w:hint="eastAsia"/>
        </w:rPr>
        <w:t>的尺寸值之后，计算某一距离值</w:t>
      </w:r>
      <w:r w:rsidRPr="00CD477B">
        <w:rPr>
          <w:rFonts w:ascii="Times New Roman" w:hAnsi="Times New Roman" w:cs="Times New Roman"/>
        </w:rPr>
        <w:t>D</w:t>
      </w:r>
      <w:r w:rsidRPr="00CD477B">
        <w:rPr>
          <w:rFonts w:ascii="Times New Roman" w:hAnsi="Times New Roman" w:cs="Times New Roman" w:hint="eastAsia"/>
        </w:rPr>
        <w:t>=</w:t>
      </w:r>
      <w:r w:rsidR="005A3D46" w:rsidRPr="00CD477B">
        <w:rPr>
          <w:rFonts w:ascii="Times New Roman" w:hAnsi="Times New Roman" w:cs="Times New Roman" w:hint="eastAsia"/>
        </w:rPr>
        <w:t xml:space="preserve"> H </w:t>
      </w:r>
      <w:r w:rsidRPr="00CD477B">
        <w:rPr>
          <w:rFonts w:ascii="Times New Roman" w:hAnsi="Times New Roman" w:cs="Times New Roman" w:hint="eastAsia"/>
        </w:rPr>
        <w:t>*g</w:t>
      </w:r>
      <w:r w:rsidR="005A3D46">
        <w:rPr>
          <w:rFonts w:hint="eastAsia"/>
        </w:rPr>
        <w:t>，</w:t>
      </w:r>
      <w:r>
        <w:t>式中</w:t>
      </w:r>
      <w:r w:rsidRPr="00CD477B">
        <w:rPr>
          <w:rFonts w:ascii="Times New Roman" w:hAnsi="Times New Roman" w:cs="Times New Roman"/>
        </w:rPr>
        <w:t>H</w:t>
      </w:r>
      <w:r>
        <w:lastRenderedPageBreak/>
        <w:t>为</w:t>
      </w:r>
      <w:r w:rsidRPr="00CD477B">
        <w:rPr>
          <w:rFonts w:ascii="Times New Roman" w:hAnsi="Times New Roman" w:cs="Times New Roman"/>
        </w:rPr>
        <w:t>p</w:t>
      </w:r>
      <w:r>
        <w:t>点处的尺寸值</w:t>
      </w:r>
      <w:r>
        <w:rPr>
          <w:rFonts w:hint="eastAsia"/>
        </w:rPr>
        <w:t>，</w:t>
      </w:r>
      <w:r w:rsidRPr="00CD477B">
        <w:rPr>
          <w:rFonts w:ascii="Times New Roman" w:hAnsi="Times New Roman" w:cs="Times New Roman"/>
        </w:rPr>
        <w:t>g</w:t>
      </w:r>
      <w:r>
        <w:t>为用户设置的网格过度系数</w:t>
      </w:r>
      <w:r>
        <w:rPr>
          <w:rFonts w:hint="eastAsia"/>
        </w:rPr>
        <w:t>，</w:t>
      </w:r>
      <w:r>
        <w:t>必须大于</w:t>
      </w:r>
      <w:r>
        <w:rPr>
          <w:rFonts w:hint="eastAsia"/>
        </w:rPr>
        <w:t>1.</w:t>
      </w:r>
      <w:r>
        <w:t>0</w:t>
      </w:r>
      <w:r>
        <w:rPr>
          <w:rFonts w:hint="eastAsia"/>
        </w:rPr>
        <w:t>，</w:t>
      </w:r>
      <w:r>
        <w:t>缺省值为</w:t>
      </w:r>
      <w:r>
        <w:rPr>
          <w:rFonts w:hint="eastAsia"/>
        </w:rPr>
        <w:t>1.2</w:t>
      </w:r>
      <w:r>
        <w:rPr>
          <w:rFonts w:hint="eastAsia"/>
        </w:rPr>
        <w:t>。</w:t>
      </w:r>
      <w:r>
        <w:t>选取</w:t>
      </w:r>
      <w:r w:rsidRPr="00CD477B">
        <w:rPr>
          <w:rFonts w:ascii="Times New Roman" w:hAnsi="Times New Roman" w:cs="Times New Roman"/>
        </w:rPr>
        <w:t>p</w:t>
      </w:r>
      <w:r>
        <w:t>点上下左右前后六个方向</w:t>
      </w:r>
      <w:r>
        <w:rPr>
          <w:rFonts w:hint="eastAsia"/>
        </w:rPr>
        <w:t>以距离</w:t>
      </w:r>
      <w:r w:rsidRPr="00CD477B">
        <w:rPr>
          <w:rFonts w:ascii="Times New Roman" w:hAnsi="Times New Roman" w:cs="Times New Roman" w:hint="eastAsia"/>
        </w:rPr>
        <w:t>d</w:t>
      </w:r>
      <w:r>
        <w:rPr>
          <w:rFonts w:hint="eastAsia"/>
        </w:rPr>
        <w:t>延伸</w:t>
      </w:r>
      <w:r>
        <w:rPr>
          <w:rFonts w:hint="eastAsia"/>
        </w:rPr>
        <w:t>p</w:t>
      </w:r>
      <w:r>
        <w:rPr>
          <w:rFonts w:hint="eastAsia"/>
        </w:rPr>
        <w:t>点到</w:t>
      </w:r>
      <w:r w:rsidRPr="00CD477B">
        <w:rPr>
          <w:rFonts w:ascii="Times New Roman" w:hAnsi="Times New Roman" w:cs="Times New Roman" w:hint="eastAsia"/>
        </w:rPr>
        <w:t>p</w:t>
      </w:r>
      <w:r w:rsidRPr="00CD477B">
        <w:rPr>
          <w:rFonts w:ascii="Times New Roman" w:hAnsi="Times New Roman" w:cs="Times New Roman" w:hint="eastAsia"/>
          <w:vertAlign w:val="subscript"/>
        </w:rPr>
        <w:t>i</w:t>
      </w:r>
      <w:r>
        <w:rPr>
          <w:rFonts w:hint="eastAsia"/>
        </w:rPr>
        <w:t>（</w:t>
      </w:r>
      <w:r w:rsidRPr="00CD477B">
        <w:rPr>
          <w:rFonts w:ascii="Times New Roman" w:hAnsi="Times New Roman" w:cs="Times New Roman"/>
        </w:rPr>
        <w:t>i</w:t>
      </w:r>
      <w:r>
        <w:rPr>
          <w:rFonts w:hint="eastAsia"/>
        </w:rPr>
        <w:t>=</w:t>
      </w:r>
      <w:r>
        <w:t>1</w:t>
      </w:r>
      <w:r>
        <w:rPr>
          <w:rFonts w:hint="eastAsia"/>
        </w:rPr>
        <w:t>，</w:t>
      </w:r>
      <w:r w:rsidR="005A3D46">
        <w:t>…</w:t>
      </w:r>
      <w:r w:rsidR="005A3D46">
        <w:rPr>
          <w:rFonts w:hint="eastAsia"/>
        </w:rPr>
        <w:t>，</w:t>
      </w:r>
      <w:r>
        <w:t>6</w:t>
      </w:r>
      <w:r>
        <w:rPr>
          <w:rFonts w:hint="eastAsia"/>
        </w:rPr>
        <w:t>），设置尺寸</w:t>
      </w:r>
      <w:r w:rsidRPr="00CD477B">
        <w:rPr>
          <w:rFonts w:ascii="Times New Roman" w:hAnsi="Times New Roman" w:cs="Times New Roman" w:hint="eastAsia"/>
        </w:rPr>
        <w:t>p</w:t>
      </w:r>
      <w:r w:rsidRPr="00CD477B">
        <w:rPr>
          <w:rFonts w:ascii="Times New Roman" w:hAnsi="Times New Roman" w:cs="Times New Roman" w:hint="eastAsia"/>
          <w:vertAlign w:val="subscript"/>
        </w:rPr>
        <w:t>i</w:t>
      </w:r>
      <w:r>
        <w:rPr>
          <w:rFonts w:hint="eastAsia"/>
        </w:rPr>
        <w:t>，重复以上过程，直到八叉树不需要分裂为止。</w:t>
      </w:r>
      <w:commentRangeEnd w:id="218"/>
      <w:r w:rsidR="00185F45">
        <w:rPr>
          <w:rStyle w:val="a7"/>
        </w:rPr>
        <w:commentReference w:id="218"/>
      </w:r>
    </w:p>
    <w:p w14:paraId="31C6D855" w14:textId="77777777" w:rsidR="005904AC" w:rsidRPr="00C602DC" w:rsidRDefault="005904AC" w:rsidP="00C602DC"/>
    <w:p w14:paraId="346611B7" w14:textId="77777777" w:rsidR="00B802E0" w:rsidRPr="003322A3" w:rsidRDefault="003322A3" w:rsidP="003322A3">
      <w:pPr>
        <w:jc w:val="left"/>
        <w:rPr>
          <w:sz w:val="28"/>
          <w:szCs w:val="28"/>
        </w:rPr>
      </w:pPr>
      <w:r>
        <w:rPr>
          <w:rFonts w:hint="eastAsia"/>
          <w:sz w:val="28"/>
          <w:szCs w:val="28"/>
        </w:rPr>
        <w:t>4</w:t>
      </w:r>
      <w:r w:rsidR="00B802E0" w:rsidRPr="003322A3">
        <w:rPr>
          <w:rFonts w:hint="eastAsia"/>
          <w:sz w:val="28"/>
          <w:szCs w:val="28"/>
        </w:rPr>
        <w:t>网格生成算法</w:t>
      </w:r>
    </w:p>
    <w:p w14:paraId="4AC27558" w14:textId="77777777" w:rsidR="008D764A" w:rsidRDefault="008D764A" w:rsidP="008D764A">
      <w:r>
        <w:rPr>
          <w:rFonts w:hint="eastAsia"/>
        </w:rPr>
        <w:t>（</w:t>
      </w:r>
      <w:r>
        <w:rPr>
          <w:rFonts w:hint="eastAsia"/>
        </w:rPr>
        <w:t>1</w:t>
      </w:r>
      <w:ins w:id="219" w:author="微软用户" w:date="2017-06-07T15:12:00Z">
        <w:r w:rsidR="002F3829">
          <w:rPr>
            <w:rFonts w:hint="eastAsia"/>
          </w:rPr>
          <w:t>）</w:t>
        </w:r>
      </w:ins>
      <w:del w:id="220" w:author="微软用户" w:date="2017-06-07T15:12:00Z">
        <w:r w:rsidDel="002F3829">
          <w:rPr>
            <w:rFonts w:hint="eastAsia"/>
          </w:rPr>
          <w:delText>）</w:delText>
        </w:r>
      </w:del>
      <w:r>
        <w:rPr>
          <w:rFonts w:hint="eastAsia"/>
        </w:rPr>
        <w:t>分布较好的节点构型往往可以产生高质量的网格；</w:t>
      </w:r>
    </w:p>
    <w:p w14:paraId="211C7EF9" w14:textId="77777777" w:rsidR="008D764A" w:rsidRDefault="008D764A" w:rsidP="008D764A">
      <w:r>
        <w:rPr>
          <w:rFonts w:hint="eastAsia"/>
        </w:rPr>
        <w:t>（</w:t>
      </w:r>
      <w:r>
        <w:t>2</w:t>
      </w:r>
      <w:r>
        <w:rPr>
          <w:rFonts w:hint="eastAsia"/>
        </w:rPr>
        <w:t>）</w:t>
      </w:r>
      <w:ins w:id="221" w:author="微软用户" w:date="2017-06-07T15:12:00Z">
        <w:r w:rsidR="002F3829">
          <w:rPr>
            <w:rFonts w:hint="eastAsia"/>
          </w:rPr>
          <w:t xml:space="preserve"> </w:t>
        </w:r>
      </w:ins>
      <w:r>
        <w:rPr>
          <w:rFonts w:hint="eastAsia"/>
        </w:rPr>
        <w:t>很容易通过一定的规则在已有的三角形网格中添加或者删除节点形成新的三角形网格；</w:t>
      </w:r>
    </w:p>
    <w:p w14:paraId="5D3FCD4E" w14:textId="77777777" w:rsidR="008D764A" w:rsidRDefault="008D764A" w:rsidP="008D764A">
      <w:r>
        <w:rPr>
          <w:rFonts w:hint="eastAsia"/>
        </w:rPr>
        <w:t>（</w:t>
      </w:r>
      <w:r>
        <w:t>3</w:t>
      </w:r>
      <w:r>
        <w:rPr>
          <w:rFonts w:hint="eastAsia"/>
        </w:rPr>
        <w:t>）</w:t>
      </w:r>
      <w:r w:rsidR="005B19A3">
        <w:rPr>
          <w:rFonts w:hint="eastAsia"/>
        </w:rPr>
        <w:t>可以通过有限次的边翻转优化已有的三角形网格。</w:t>
      </w:r>
    </w:p>
    <w:p w14:paraId="73B401AC" w14:textId="77777777" w:rsidR="00C602DC" w:rsidRDefault="000D0755" w:rsidP="008D764A">
      <w:pPr>
        <w:ind w:firstLineChars="200" w:firstLine="420"/>
      </w:pPr>
      <w:r>
        <w:rPr>
          <w:rFonts w:hint="eastAsia"/>
        </w:rPr>
        <w:t>本文正是基于以上三个</w:t>
      </w:r>
      <w:r w:rsidR="008D764A">
        <w:rPr>
          <w:rFonts w:hint="eastAsia"/>
        </w:rPr>
        <w:t>认识</w:t>
      </w:r>
      <w:r>
        <w:rPr>
          <w:rFonts w:hint="eastAsia"/>
        </w:rPr>
        <w:t>发展了</w:t>
      </w:r>
      <w:r w:rsidRPr="008D764A">
        <w:rPr>
          <w:rFonts w:ascii="Times New Roman" w:hAnsi="Times New Roman" w:cs="Times New Roman" w:hint="eastAsia"/>
        </w:rPr>
        <w:t>STL</w:t>
      </w:r>
      <w:r>
        <w:rPr>
          <w:rFonts w:hint="eastAsia"/>
        </w:rPr>
        <w:t>曲面网格生成算法：利用球填充算法生成新的网格节点（见下文</w:t>
      </w:r>
      <w:r>
        <w:rPr>
          <w:rFonts w:hint="eastAsia"/>
        </w:rPr>
        <w:t>4.1</w:t>
      </w:r>
      <w:r>
        <w:rPr>
          <w:rFonts w:hint="eastAsia"/>
        </w:rPr>
        <w:t>）；通过一定的规则将生成的网格节点添加到初始的</w:t>
      </w:r>
      <w:r w:rsidRPr="008D764A">
        <w:rPr>
          <w:rFonts w:ascii="Times New Roman" w:hAnsi="Times New Roman" w:cs="Times New Roman" w:hint="eastAsia"/>
        </w:rPr>
        <w:t>STL</w:t>
      </w:r>
      <w:r w:rsidR="008D764A">
        <w:rPr>
          <w:rFonts w:hint="eastAsia"/>
        </w:rPr>
        <w:t>网格中，再</w:t>
      </w:r>
      <w:r>
        <w:rPr>
          <w:rFonts w:hint="eastAsia"/>
        </w:rPr>
        <w:t>将初始</w:t>
      </w:r>
      <w:r w:rsidRPr="008D764A">
        <w:rPr>
          <w:rFonts w:ascii="Times New Roman" w:hAnsi="Times New Roman" w:cs="Times New Roman" w:hint="eastAsia"/>
        </w:rPr>
        <w:t>STL</w:t>
      </w:r>
      <w:r>
        <w:rPr>
          <w:rFonts w:hint="eastAsia"/>
        </w:rPr>
        <w:t>网格中的节点删除</w:t>
      </w:r>
      <w:r w:rsidR="00FE5B26">
        <w:rPr>
          <w:rFonts w:hint="eastAsia"/>
        </w:rPr>
        <w:t>（见下文</w:t>
      </w:r>
      <w:r w:rsidR="00FE5B26">
        <w:rPr>
          <w:rFonts w:hint="eastAsia"/>
        </w:rPr>
        <w:t>4.2</w:t>
      </w:r>
      <w:r w:rsidR="00FE5B26">
        <w:rPr>
          <w:rFonts w:hint="eastAsia"/>
        </w:rPr>
        <w:t>）</w:t>
      </w:r>
      <w:r>
        <w:rPr>
          <w:rFonts w:hint="eastAsia"/>
        </w:rPr>
        <w:t>；</w:t>
      </w:r>
      <w:r w:rsidR="00FE5B26">
        <w:rPr>
          <w:rFonts w:hint="eastAsia"/>
        </w:rPr>
        <w:t>通过边翻转优化网格，生成最终网格</w:t>
      </w:r>
      <w:r w:rsidR="00D47D57">
        <w:rPr>
          <w:rFonts w:hint="eastAsia"/>
        </w:rPr>
        <w:t>（见下文</w:t>
      </w:r>
      <w:r w:rsidR="00D47D57">
        <w:rPr>
          <w:rFonts w:hint="eastAsia"/>
        </w:rPr>
        <w:t>4.3</w:t>
      </w:r>
      <w:r w:rsidR="00D47D57">
        <w:rPr>
          <w:rFonts w:hint="eastAsia"/>
        </w:rPr>
        <w:t>）</w:t>
      </w:r>
      <w:r w:rsidR="00FE5B26">
        <w:rPr>
          <w:rFonts w:hint="eastAsia"/>
        </w:rPr>
        <w:t>。</w:t>
      </w:r>
    </w:p>
    <w:p w14:paraId="5BB1299B" w14:textId="77777777" w:rsidR="00D47D57" w:rsidRDefault="00D47D57" w:rsidP="00B03D92">
      <w:pPr>
        <w:ind w:firstLineChars="200" w:firstLine="420"/>
      </w:pPr>
      <w:r>
        <w:rPr>
          <w:rFonts w:hint="eastAsia"/>
        </w:rPr>
        <w:t>4.1</w:t>
      </w:r>
      <w:r>
        <w:rPr>
          <w:rFonts w:hint="eastAsia"/>
        </w:rPr>
        <w:t>生成网格节点</w:t>
      </w:r>
    </w:p>
    <w:p w14:paraId="3695FE8B" w14:textId="1D14B874" w:rsidR="00B17BCD" w:rsidRDefault="006F58B4" w:rsidP="00B17BCD">
      <w:pPr>
        <w:ind w:firstLineChars="200" w:firstLine="420"/>
      </w:pPr>
      <w:r w:rsidRPr="008D764A">
        <w:rPr>
          <w:rFonts w:ascii="Times New Roman" w:hAnsi="Times New Roman" w:cs="Times New Roman"/>
        </w:rPr>
        <w:t>Liu</w:t>
      </w:r>
      <w:r w:rsidR="008D764A">
        <w:rPr>
          <w:rFonts w:ascii="Times New Roman" w:hAnsi="Times New Roman" w:cs="Times New Roman"/>
          <w:vertAlign w:val="superscript"/>
        </w:rPr>
        <w:t>[</w:t>
      </w:r>
      <w:ins w:id="222" w:author="微软用户" w:date="2017-06-08T09:48:00Z">
        <w:r w:rsidR="0086274B">
          <w:rPr>
            <w:rFonts w:ascii="Times New Roman" w:hAnsi="Times New Roman" w:cs="Times New Roman"/>
            <w:vertAlign w:val="superscript"/>
          </w:rPr>
          <w:t>16</w:t>
        </w:r>
      </w:ins>
      <w:r w:rsidR="008D764A">
        <w:rPr>
          <w:rFonts w:ascii="Times New Roman" w:hAnsi="Times New Roman" w:cs="Times New Roman"/>
          <w:vertAlign w:val="superscript"/>
        </w:rPr>
        <w:t>]</w:t>
      </w:r>
      <w:r>
        <w:t>提出的球填充算法能够产生较好的网格节点构型</w:t>
      </w:r>
      <w:r>
        <w:rPr>
          <w:rFonts w:hint="eastAsia"/>
        </w:rPr>
        <w:t>，</w:t>
      </w:r>
      <w:r w:rsidR="008F3894">
        <w:rPr>
          <w:rFonts w:hint="eastAsia"/>
        </w:rPr>
        <w:t>球心位置就是生成的节点位置，</w:t>
      </w:r>
      <w:r>
        <w:t>本文</w:t>
      </w:r>
      <w:r w:rsidR="00873C74">
        <w:rPr>
          <w:rFonts w:hint="eastAsia"/>
        </w:rPr>
        <w:t>借鉴</w:t>
      </w:r>
      <w:r>
        <w:t>了这一算法来生成曲面网格节点</w:t>
      </w:r>
      <w:r>
        <w:rPr>
          <w:rFonts w:hint="eastAsia"/>
        </w:rPr>
        <w:t>。主要分为两个步骤。</w:t>
      </w:r>
    </w:p>
    <w:p w14:paraId="3352EF2B" w14:textId="77777777" w:rsidR="006F58B4" w:rsidRDefault="006F58B4" w:rsidP="00B03D92">
      <w:pPr>
        <w:ind w:firstLineChars="200" w:firstLine="420"/>
      </w:pPr>
      <w:r>
        <w:rPr>
          <w:rFonts w:hint="eastAsia"/>
        </w:rPr>
        <w:t>4.1.1</w:t>
      </w:r>
      <w:r>
        <w:rPr>
          <w:rFonts w:hint="eastAsia"/>
        </w:rPr>
        <w:t>初始节点的产生</w:t>
      </w:r>
    </w:p>
    <w:p w14:paraId="0FAE01D7" w14:textId="3EF50C1D" w:rsidR="00B17BCD" w:rsidRDefault="00B17BCD" w:rsidP="00B03D92">
      <w:pPr>
        <w:ind w:firstLineChars="200" w:firstLine="420"/>
      </w:pPr>
      <w:r>
        <w:t>生成几何面内节点之前首先要</w:t>
      </w:r>
      <w:r w:rsidR="008D764A">
        <w:t>在几何边上生成</w:t>
      </w:r>
      <w:r>
        <w:t>初始节点</w:t>
      </w:r>
      <w:r>
        <w:rPr>
          <w:rFonts w:hint="eastAsia"/>
        </w:rPr>
        <w:t>。</w:t>
      </w:r>
      <w:ins w:id="223" w:author="微软用户" w:date="2017-06-08T09:37:00Z">
        <w:r w:rsidR="001B26DB" w:rsidRPr="008D764A">
          <w:rPr>
            <w:rFonts w:ascii="Times New Roman" w:hAnsi="Times New Roman" w:cs="Times New Roman"/>
          </w:rPr>
          <w:t>Liu</w:t>
        </w:r>
        <w:r w:rsidR="001B26DB">
          <w:rPr>
            <w:rFonts w:ascii="Times New Roman" w:hAnsi="Times New Roman" w:cs="Times New Roman"/>
            <w:vertAlign w:val="superscript"/>
          </w:rPr>
          <w:t>[</w:t>
        </w:r>
      </w:ins>
      <w:ins w:id="224" w:author="微软用户" w:date="2017-06-08T09:48:00Z">
        <w:r w:rsidR="0086274B">
          <w:rPr>
            <w:rFonts w:ascii="Times New Roman" w:hAnsi="Times New Roman" w:cs="Times New Roman"/>
            <w:vertAlign w:val="superscript"/>
          </w:rPr>
          <w:t>16</w:t>
        </w:r>
      </w:ins>
      <w:ins w:id="225" w:author="微软用户" w:date="2017-06-08T09:37:00Z">
        <w:r w:rsidR="001B26DB">
          <w:rPr>
            <w:rFonts w:ascii="Times New Roman" w:hAnsi="Times New Roman" w:cs="Times New Roman"/>
            <w:vertAlign w:val="superscript"/>
          </w:rPr>
          <w:t>]</w:t>
        </w:r>
      </w:ins>
      <w:del w:id="226" w:author="微软用户" w:date="2017-06-08T09:37:00Z">
        <w:r w:rsidR="008D764A" w:rsidRPr="008D764A" w:rsidDel="001B26DB">
          <w:rPr>
            <w:rFonts w:ascii="Times New Roman" w:hAnsi="Times New Roman" w:cs="Times New Roman" w:hint="eastAsia"/>
          </w:rPr>
          <w:delText>Lo</w:delText>
        </w:r>
        <w:r w:rsidDel="001B26DB">
          <w:delText>等</w:delText>
        </w:r>
        <w:r w:rsidR="008D764A" w:rsidDel="001B26DB">
          <w:rPr>
            <w:rFonts w:ascii="Times New Roman" w:hAnsi="Times New Roman" w:cs="Times New Roman"/>
            <w:vertAlign w:val="superscript"/>
          </w:rPr>
          <w:delText>[]</w:delText>
        </w:r>
      </w:del>
      <w:r w:rsidR="0067716D">
        <w:t>对初始节点的生成做了详细的研究</w:t>
      </w:r>
      <w:r w:rsidR="0067716D">
        <w:rPr>
          <w:rFonts w:hint="eastAsia"/>
        </w:rPr>
        <w:t>，</w:t>
      </w:r>
      <w:r w:rsidR="006141E3">
        <w:t>我们采用他们的算</w:t>
      </w:r>
      <w:r w:rsidR="0067716D">
        <w:t>法</w:t>
      </w:r>
      <w:r w:rsidR="0067716D">
        <w:rPr>
          <w:rFonts w:hint="eastAsia"/>
        </w:rPr>
        <w:t>，</w:t>
      </w:r>
      <w:r w:rsidR="0067716D">
        <w:t>这里不再赘述</w:t>
      </w:r>
      <w:r w:rsidR="0067716D">
        <w:rPr>
          <w:rFonts w:hint="eastAsia"/>
        </w:rPr>
        <w:t>。</w:t>
      </w:r>
      <w:del w:id="227" w:author="微软用户" w:date="2017-06-07T16:36:00Z">
        <w:r w:rsidR="0067716D" w:rsidDel="00093D68">
          <w:rPr>
            <w:rFonts w:hint="eastAsia"/>
          </w:rPr>
          <w:delText>某一</w:delText>
        </w:r>
      </w:del>
      <w:ins w:id="228" w:author="微软用户" w:date="2017-06-07T16:36:00Z">
        <w:r w:rsidR="00093D68">
          <w:rPr>
            <w:rFonts w:hint="eastAsia"/>
          </w:rPr>
          <w:t>生成</w:t>
        </w:r>
      </w:ins>
      <w:r w:rsidR="0067716D">
        <w:rPr>
          <w:rFonts w:hint="eastAsia"/>
        </w:rPr>
        <w:t>节点</w:t>
      </w:r>
      <w:r w:rsidR="0067716D" w:rsidRPr="008D764A">
        <w:rPr>
          <w:rFonts w:ascii="Times New Roman" w:hAnsi="Times New Roman" w:cs="Times New Roman" w:hint="eastAsia"/>
        </w:rPr>
        <w:t>p</w:t>
      </w:r>
      <w:r w:rsidR="0067716D">
        <w:rPr>
          <w:rFonts w:hint="eastAsia"/>
        </w:rPr>
        <w:t>的半径就是节点</w:t>
      </w:r>
      <w:r w:rsidR="0067716D" w:rsidRPr="008D764A">
        <w:rPr>
          <w:rFonts w:ascii="Times New Roman" w:hAnsi="Times New Roman" w:cs="Times New Roman" w:hint="eastAsia"/>
        </w:rPr>
        <w:t>p</w:t>
      </w:r>
      <w:r w:rsidR="0067716D">
        <w:rPr>
          <w:rFonts w:hint="eastAsia"/>
        </w:rPr>
        <w:t>所在</w:t>
      </w:r>
      <w:r w:rsidR="008D764A">
        <w:rPr>
          <w:rFonts w:hint="eastAsia"/>
        </w:rPr>
        <w:t>的</w:t>
      </w:r>
      <w:r w:rsidR="0067716D">
        <w:rPr>
          <w:rFonts w:hint="eastAsia"/>
        </w:rPr>
        <w:t>八叉树叶子节点所存储的尺寸值。</w:t>
      </w:r>
    </w:p>
    <w:p w14:paraId="218957F2" w14:textId="77777777" w:rsidR="006F58B4" w:rsidRDefault="006F58B4" w:rsidP="00B03D92">
      <w:pPr>
        <w:ind w:firstLineChars="200" w:firstLine="420"/>
      </w:pPr>
      <w:r>
        <w:rPr>
          <w:rFonts w:hint="eastAsia"/>
        </w:rPr>
        <w:t>4.1.2</w:t>
      </w:r>
      <w:r>
        <w:rPr>
          <w:rFonts w:hint="eastAsia"/>
        </w:rPr>
        <w:t>面内节点的产生</w:t>
      </w:r>
    </w:p>
    <w:p w14:paraId="2CFF934A" w14:textId="77777777" w:rsidR="00326F1A" w:rsidDel="00D43A5E" w:rsidRDefault="006141E3">
      <w:pPr>
        <w:ind w:firstLineChars="200" w:firstLine="420"/>
        <w:rPr>
          <w:del w:id="229" w:author="微软用户" w:date="2017-06-07T16:42:00Z"/>
        </w:rPr>
      </w:pPr>
      <w:r>
        <w:rPr>
          <w:rFonts w:hint="eastAsia"/>
        </w:rPr>
        <w:t>对于曲面自适应网格的生成，填充</w:t>
      </w:r>
      <w:r w:rsidR="008F3894">
        <w:rPr>
          <w:rFonts w:hint="eastAsia"/>
        </w:rPr>
        <w:t>球的半径会随着球心的位置而改变，确定球心位置的过程是一个迭代的过程。如图</w:t>
      </w:r>
      <w:del w:id="230" w:author="微软用户" w:date="2017-06-07T16:58:00Z">
        <w:r w:rsidR="008F3894" w:rsidDel="00410FC8">
          <w:rPr>
            <w:rFonts w:hint="eastAsia"/>
          </w:rPr>
          <w:delText>【】</w:delText>
        </w:r>
      </w:del>
      <w:ins w:id="231" w:author="微软用户" w:date="2017-06-07T16:58:00Z">
        <w:r w:rsidR="00410FC8">
          <w:rPr>
            <w:rFonts w:hint="eastAsia"/>
          </w:rPr>
          <w:t>3</w:t>
        </w:r>
      </w:ins>
      <w:r w:rsidR="00326F1A">
        <w:rPr>
          <w:rFonts w:hint="eastAsia"/>
        </w:rPr>
        <w:t>，</w:t>
      </w:r>
      <w:del w:id="232" w:author="微软用户" w:date="2017-06-07T16:42:00Z">
        <w:r w:rsidR="00326F1A" w:rsidRPr="00443EAA" w:rsidDel="00D43A5E">
          <w:rPr>
            <w:rFonts w:ascii="Times New Roman" w:hAnsi="Times New Roman" w:cs="Times New Roman" w:hint="eastAsia"/>
          </w:rPr>
          <w:delText>S</w:delText>
        </w:r>
        <w:r w:rsidR="00326F1A" w:rsidRPr="00443EAA" w:rsidDel="00D43A5E">
          <w:rPr>
            <w:rFonts w:ascii="Times New Roman" w:hAnsi="Times New Roman" w:cs="Times New Roman" w:hint="eastAsia"/>
            <w:vertAlign w:val="subscript"/>
          </w:rPr>
          <w:delText>1</w:delText>
        </w:r>
        <w:r w:rsidR="00326F1A" w:rsidDel="00D43A5E">
          <w:rPr>
            <w:rFonts w:hint="eastAsia"/>
          </w:rPr>
          <w:delText>和</w:delText>
        </w:r>
        <w:r w:rsidR="00326F1A" w:rsidRPr="00443EAA" w:rsidDel="00D43A5E">
          <w:rPr>
            <w:rFonts w:ascii="Times New Roman" w:hAnsi="Times New Roman" w:cs="Times New Roman" w:hint="eastAsia"/>
          </w:rPr>
          <w:delText>S</w:delText>
        </w:r>
        <w:r w:rsidR="00326F1A" w:rsidRPr="00443EAA" w:rsidDel="00D43A5E">
          <w:rPr>
            <w:rFonts w:ascii="Times New Roman" w:hAnsi="Times New Roman" w:cs="Times New Roman" w:hint="eastAsia"/>
            <w:vertAlign w:val="subscript"/>
          </w:rPr>
          <w:delText>2</w:delText>
        </w:r>
        <w:r w:rsidR="00326F1A" w:rsidDel="00D43A5E">
          <w:rPr>
            <w:rFonts w:hint="eastAsia"/>
          </w:rPr>
          <w:delText>表示两相邻的节点，节点半径分别为</w:delText>
        </w:r>
        <w:r w:rsidR="00326F1A" w:rsidRPr="00443EAA" w:rsidDel="00D43A5E">
          <w:rPr>
            <w:rFonts w:ascii="Times New Roman" w:hAnsi="Times New Roman" w:cs="Times New Roman" w:hint="eastAsia"/>
          </w:rPr>
          <w:delText>r</w:delText>
        </w:r>
        <w:r w:rsidR="00326F1A" w:rsidRPr="00443EAA" w:rsidDel="00D43A5E">
          <w:rPr>
            <w:rFonts w:ascii="Times New Roman" w:hAnsi="Times New Roman" w:cs="Times New Roman"/>
            <w:vertAlign w:val="subscript"/>
          </w:rPr>
          <w:delText>1</w:delText>
        </w:r>
        <w:r w:rsidR="00326F1A" w:rsidDel="00D43A5E">
          <w:delText>和</w:delText>
        </w:r>
        <w:r w:rsidR="00326F1A" w:rsidRPr="00443EAA" w:rsidDel="00D43A5E">
          <w:rPr>
            <w:rFonts w:ascii="Times New Roman" w:hAnsi="Times New Roman" w:cs="Times New Roman"/>
          </w:rPr>
          <w:delText>r</w:delText>
        </w:r>
        <w:r w:rsidR="00326F1A" w:rsidRPr="00443EAA" w:rsidDel="00D43A5E">
          <w:rPr>
            <w:rFonts w:ascii="Times New Roman" w:hAnsi="Times New Roman" w:cs="Times New Roman"/>
            <w:vertAlign w:val="subscript"/>
          </w:rPr>
          <w:delText>2</w:delText>
        </w:r>
        <w:r w:rsidR="00326F1A" w:rsidDel="00D43A5E">
          <w:rPr>
            <w:rFonts w:hint="eastAsia"/>
          </w:rPr>
          <w:delText>，节点距离为</w:delText>
        </w:r>
        <w:r w:rsidR="00326F1A" w:rsidRPr="00443EAA" w:rsidDel="00D43A5E">
          <w:rPr>
            <w:rFonts w:ascii="Times New Roman" w:hAnsi="Times New Roman" w:cs="Times New Roman" w:hint="eastAsia"/>
          </w:rPr>
          <w:delText>d</w:delText>
        </w:r>
        <w:r w:rsidR="00326F1A" w:rsidDel="00D43A5E">
          <w:rPr>
            <w:rFonts w:hint="eastAsia"/>
          </w:rPr>
          <w:delText>，</w:delText>
        </w:r>
        <w:r w:rsidR="00326F1A" w:rsidDel="00D43A5E">
          <w:delText>要添加的节点</w:delText>
        </w:r>
        <w:r w:rsidR="00326F1A" w:rsidRPr="00443EAA" w:rsidDel="00D43A5E">
          <w:rPr>
            <w:rFonts w:ascii="Times New Roman" w:hAnsi="Times New Roman" w:cs="Times New Roman"/>
          </w:rPr>
          <w:delText>S</w:delText>
        </w:r>
        <w:r w:rsidDel="00D43A5E">
          <w:delText>的</w:delText>
        </w:r>
        <w:r w:rsidR="00326F1A" w:rsidDel="00D43A5E">
          <w:delText>半径为</w:delText>
        </w:r>
        <w:r w:rsidR="00326F1A" w:rsidRPr="00443EAA" w:rsidDel="00D43A5E">
          <w:rPr>
            <w:rFonts w:ascii="Times New Roman" w:hAnsi="Times New Roman" w:cs="Times New Roman"/>
          </w:rPr>
          <w:delText>r</w:delText>
        </w:r>
        <w:r w:rsidR="00326F1A" w:rsidDel="00D43A5E">
          <w:rPr>
            <w:rFonts w:hint="eastAsia"/>
          </w:rPr>
          <w:delText>，</w:delText>
        </w:r>
        <w:r w:rsidR="00326F1A" w:rsidDel="00D43A5E">
          <w:delText>它们需要满足关系</w:delText>
        </w:r>
        <w:r w:rsidR="00326F1A" w:rsidDel="00D43A5E">
          <w:rPr>
            <w:rFonts w:hint="eastAsia"/>
          </w:rPr>
          <w:delText>：</w:delText>
        </w:r>
      </w:del>
    </w:p>
    <w:p w14:paraId="63C25672" w14:textId="77777777" w:rsidR="00326F1A" w:rsidRPr="008D764A" w:rsidDel="00D43A5E" w:rsidRDefault="00326F1A">
      <w:pPr>
        <w:ind w:firstLineChars="200" w:firstLine="420"/>
        <w:rPr>
          <w:del w:id="233" w:author="微软用户" w:date="2017-06-07T16:42:00Z"/>
          <w:rFonts w:ascii="Times New Roman" w:hAnsi="Times New Roman" w:cs="Times New Roman"/>
        </w:rPr>
      </w:pPr>
      <w:del w:id="234" w:author="微软用户" w:date="2017-06-07T16:42:00Z">
        <w:r w:rsidRPr="008D764A" w:rsidDel="00D43A5E">
          <w:rPr>
            <w:rFonts w:ascii="Times New Roman" w:hAnsi="Times New Roman" w:cs="Times New Roman" w:hint="eastAsia"/>
          </w:rPr>
          <w:delText>|</w:delText>
        </w:r>
        <w:r w:rsidRPr="008D764A" w:rsidDel="00D43A5E">
          <w:rPr>
            <w:rFonts w:ascii="Times New Roman" w:hAnsi="Times New Roman" w:cs="Times New Roman"/>
          </w:rPr>
          <w:delText>SS</w:delText>
        </w:r>
        <w:r w:rsidRPr="00443EAA" w:rsidDel="00D43A5E">
          <w:rPr>
            <w:rFonts w:ascii="Times New Roman" w:hAnsi="Times New Roman" w:cs="Times New Roman"/>
            <w:vertAlign w:val="subscript"/>
          </w:rPr>
          <w:delText>1</w:delText>
        </w:r>
        <w:r w:rsidRPr="008D764A" w:rsidDel="00D43A5E">
          <w:rPr>
            <w:rFonts w:ascii="Times New Roman" w:hAnsi="Times New Roman" w:cs="Times New Roman" w:hint="eastAsia"/>
          </w:rPr>
          <w:delText>|=</w:delText>
        </w:r>
        <w:r w:rsidRPr="008D764A" w:rsidDel="00D43A5E">
          <w:rPr>
            <w:rFonts w:ascii="Times New Roman" w:hAnsi="Times New Roman" w:cs="Times New Roman"/>
          </w:rPr>
          <w:delText>r+r</w:delText>
        </w:r>
        <w:r w:rsidRPr="00443EAA" w:rsidDel="00D43A5E">
          <w:rPr>
            <w:rFonts w:ascii="Times New Roman" w:hAnsi="Times New Roman" w:cs="Times New Roman"/>
            <w:vertAlign w:val="subscript"/>
          </w:rPr>
          <w:delText>1</w:delText>
        </w:r>
      </w:del>
    </w:p>
    <w:p w14:paraId="317B4814" w14:textId="77777777" w:rsidR="00326F1A" w:rsidRPr="008D764A" w:rsidDel="00D43A5E" w:rsidRDefault="00326F1A">
      <w:pPr>
        <w:ind w:firstLineChars="200" w:firstLine="420"/>
        <w:rPr>
          <w:del w:id="235" w:author="微软用户" w:date="2017-06-07T16:42:00Z"/>
          <w:rFonts w:ascii="Times New Roman" w:hAnsi="Times New Roman" w:cs="Times New Roman"/>
        </w:rPr>
      </w:pPr>
      <w:del w:id="236" w:author="微软用户" w:date="2017-06-07T16:42:00Z">
        <w:r w:rsidRPr="008D764A" w:rsidDel="00D43A5E">
          <w:rPr>
            <w:rFonts w:ascii="Times New Roman" w:hAnsi="Times New Roman" w:cs="Times New Roman"/>
          </w:rPr>
          <w:delText>|SS</w:delText>
        </w:r>
        <w:r w:rsidRPr="00443EAA" w:rsidDel="00D43A5E">
          <w:rPr>
            <w:rFonts w:ascii="Times New Roman" w:hAnsi="Times New Roman" w:cs="Times New Roman"/>
            <w:vertAlign w:val="subscript"/>
          </w:rPr>
          <w:delText>2</w:delText>
        </w:r>
        <w:r w:rsidRPr="008D764A" w:rsidDel="00D43A5E">
          <w:rPr>
            <w:rFonts w:ascii="Times New Roman" w:hAnsi="Times New Roman" w:cs="Times New Roman"/>
          </w:rPr>
          <w:delText>|=r+r</w:delText>
        </w:r>
        <w:r w:rsidRPr="00443EAA" w:rsidDel="00D43A5E">
          <w:rPr>
            <w:rFonts w:ascii="Times New Roman" w:hAnsi="Times New Roman" w:cs="Times New Roman"/>
            <w:vertAlign w:val="subscript"/>
          </w:rPr>
          <w:delText>2</w:delText>
        </w:r>
      </w:del>
    </w:p>
    <w:p w14:paraId="6188F9FC" w14:textId="77777777" w:rsidR="00326F1A" w:rsidDel="00D43A5E" w:rsidRDefault="00326F1A">
      <w:pPr>
        <w:ind w:firstLineChars="200" w:firstLine="420"/>
        <w:rPr>
          <w:del w:id="237" w:author="微软用户" w:date="2017-06-07T16:42:00Z"/>
        </w:rPr>
      </w:pPr>
      <w:del w:id="238" w:author="微软用户" w:date="2017-06-07T16:42:00Z">
        <w:r w:rsidDel="00D43A5E">
          <w:delText>计算可得</w:delText>
        </w:r>
        <w:r w:rsidDel="00D43A5E">
          <w:rPr>
            <w:rFonts w:hint="eastAsia"/>
          </w:rPr>
          <w:delText>：</w:delText>
        </w:r>
      </w:del>
    </w:p>
    <w:p w14:paraId="5EEB26C4" w14:textId="77777777" w:rsidR="00326F1A" w:rsidRPr="008D764A" w:rsidDel="00D43A5E" w:rsidRDefault="00326F1A">
      <w:pPr>
        <w:ind w:firstLineChars="200" w:firstLine="420"/>
        <w:rPr>
          <w:del w:id="239" w:author="微软用户" w:date="2017-06-07T16:42:00Z"/>
          <w:rFonts w:ascii="Times New Roman" w:hAnsi="Times New Roman" w:cs="Times New Roman"/>
        </w:rPr>
      </w:pPr>
      <w:del w:id="240" w:author="微软用户" w:date="2017-06-07T16:42:00Z">
        <w:r w:rsidRPr="008D764A" w:rsidDel="00D43A5E">
          <w:rPr>
            <w:rFonts w:ascii="Times New Roman" w:hAnsi="Times New Roman" w:cs="Times New Roman"/>
          </w:rPr>
          <w:delText>H</w:delText>
        </w:r>
        <w:r w:rsidRPr="008D764A" w:rsidDel="00D43A5E">
          <w:rPr>
            <w:rFonts w:ascii="Times New Roman" w:hAnsi="Times New Roman" w:cs="Times New Roman" w:hint="eastAsia"/>
          </w:rPr>
          <w:delText>=</w:delText>
        </w:r>
        <w:r w:rsidRPr="008D764A" w:rsidDel="00D43A5E">
          <w:rPr>
            <w:rFonts w:ascii="Times New Roman" w:hAnsi="Times New Roman" w:cs="Times New Roman" w:hint="eastAsia"/>
          </w:rPr>
          <w:delText>。。。。</w:delText>
        </w:r>
      </w:del>
    </w:p>
    <w:p w14:paraId="7E3B0E75" w14:textId="77777777" w:rsidR="00326F1A" w:rsidRPr="008D764A" w:rsidDel="00D43A5E" w:rsidRDefault="00326F1A">
      <w:pPr>
        <w:ind w:firstLineChars="200" w:firstLine="420"/>
        <w:rPr>
          <w:del w:id="241" w:author="微软用户" w:date="2017-06-07T16:42:00Z"/>
          <w:rFonts w:ascii="Times New Roman" w:hAnsi="Times New Roman" w:cs="Times New Roman"/>
        </w:rPr>
      </w:pPr>
      <w:del w:id="242" w:author="微软用户" w:date="2017-06-07T16:42:00Z">
        <w:r w:rsidRPr="008D764A" w:rsidDel="00D43A5E">
          <w:rPr>
            <w:rFonts w:ascii="Times New Roman" w:hAnsi="Times New Roman" w:cs="Times New Roman" w:hint="eastAsia"/>
          </w:rPr>
          <w:delText>|S</w:delText>
        </w:r>
        <w:r w:rsidRPr="00443EAA" w:rsidDel="00D43A5E">
          <w:rPr>
            <w:rFonts w:ascii="Times New Roman" w:hAnsi="Times New Roman" w:cs="Times New Roman" w:hint="eastAsia"/>
            <w:vertAlign w:val="subscript"/>
          </w:rPr>
          <w:delText>1</w:delText>
        </w:r>
        <w:r w:rsidRPr="008D764A" w:rsidDel="00D43A5E">
          <w:rPr>
            <w:rFonts w:ascii="Times New Roman" w:hAnsi="Times New Roman" w:cs="Times New Roman" w:hint="eastAsia"/>
          </w:rPr>
          <w:delText>M|=</w:delText>
        </w:r>
        <w:r w:rsidRPr="008D764A" w:rsidDel="00D43A5E">
          <w:rPr>
            <w:rFonts w:ascii="Times New Roman" w:hAnsi="Times New Roman" w:cs="Times New Roman"/>
          </w:rPr>
          <w:delText>…</w:delText>
        </w:r>
      </w:del>
    </w:p>
    <w:p w14:paraId="3AA695DE" w14:textId="77777777" w:rsidR="006141E3" w:rsidRDefault="00326F1A">
      <w:pPr>
        <w:ind w:firstLineChars="200" w:firstLine="420"/>
      </w:pPr>
      <w:r>
        <w:t>生成节点</w:t>
      </w:r>
      <w:r w:rsidRPr="006141E3">
        <w:rPr>
          <w:rFonts w:ascii="Times New Roman" w:hAnsi="Times New Roman" w:cs="Times New Roman"/>
        </w:rPr>
        <w:t>S</w:t>
      </w:r>
      <w:r>
        <w:t>的</w:t>
      </w:r>
      <w:r w:rsidR="006141E3">
        <w:t>具体过程如下</w:t>
      </w:r>
      <w:r w:rsidR="006141E3">
        <w:rPr>
          <w:rFonts w:hint="eastAsia"/>
        </w:rPr>
        <w:t>：</w:t>
      </w:r>
    </w:p>
    <w:p w14:paraId="23D026C3" w14:textId="77777777" w:rsidR="00326F1A" w:rsidRDefault="00326F1A" w:rsidP="00326F1A">
      <w:pPr>
        <w:ind w:firstLineChars="200" w:firstLine="420"/>
      </w:pPr>
      <w:r>
        <w:rPr>
          <w:rFonts w:hint="eastAsia"/>
        </w:rPr>
        <w:t>选取</w:t>
      </w:r>
      <w:ins w:id="243" w:author="微软用户" w:date="2017-06-07T16:37:00Z">
        <w:r w:rsidR="00D43A5E">
          <w:rPr>
            <w:rFonts w:hint="eastAsia"/>
          </w:rPr>
          <w:t>已</w:t>
        </w:r>
        <w:r w:rsidR="00D43A5E">
          <w:t>生成的</w:t>
        </w:r>
      </w:ins>
      <w:r>
        <w:rPr>
          <w:rFonts w:hint="eastAsia"/>
        </w:rPr>
        <w:t>相邻</w:t>
      </w:r>
      <w:del w:id="244" w:author="微软用户" w:date="2017-06-07T16:37:00Z">
        <w:r w:rsidDel="00D43A5E">
          <w:rPr>
            <w:rFonts w:hint="eastAsia"/>
          </w:rPr>
          <w:delText>的</w:delText>
        </w:r>
      </w:del>
      <w:r>
        <w:rPr>
          <w:rFonts w:hint="eastAsia"/>
        </w:rPr>
        <w:t>节点</w:t>
      </w:r>
      <w:r w:rsidRPr="006141E3">
        <w:rPr>
          <w:rFonts w:ascii="Times New Roman" w:hAnsi="Times New Roman" w:cs="Times New Roman" w:hint="eastAsia"/>
        </w:rPr>
        <w:t>S</w:t>
      </w:r>
      <w:r w:rsidRPr="00443EAA">
        <w:rPr>
          <w:rFonts w:ascii="Times New Roman" w:hAnsi="Times New Roman" w:cs="Times New Roman"/>
          <w:vertAlign w:val="subscript"/>
        </w:rPr>
        <w:t>1</w:t>
      </w:r>
      <w:r>
        <w:t>和</w:t>
      </w:r>
      <w:r w:rsidRPr="006141E3">
        <w:rPr>
          <w:rFonts w:ascii="Times New Roman" w:hAnsi="Times New Roman" w:cs="Times New Roman"/>
        </w:rPr>
        <w:t>S</w:t>
      </w:r>
      <w:r w:rsidRPr="00443EAA">
        <w:rPr>
          <w:rFonts w:ascii="Times New Roman" w:hAnsi="Times New Roman" w:cs="Times New Roman"/>
          <w:vertAlign w:val="subscript"/>
        </w:rPr>
        <w:t>2</w:t>
      </w:r>
      <w:r>
        <w:rPr>
          <w:rFonts w:hint="eastAsia"/>
        </w:rPr>
        <w:t>，</w:t>
      </w:r>
      <w:ins w:id="245" w:author="微软用户" w:date="2017-06-07T16:42:00Z">
        <w:r w:rsidR="00D43A5E">
          <w:rPr>
            <w:rFonts w:hint="eastAsia"/>
          </w:rPr>
          <w:t>最初</w:t>
        </w:r>
      </w:ins>
      <w:r>
        <w:t>取</w:t>
      </w:r>
      <w:r w:rsidRPr="006141E3">
        <w:rPr>
          <w:rFonts w:ascii="Times New Roman" w:hAnsi="Times New Roman" w:cs="Times New Roman"/>
        </w:rPr>
        <w:t>S</w:t>
      </w:r>
      <w:r>
        <w:t>的半径</w:t>
      </w:r>
      <w:r w:rsidR="00C51904" w:rsidRPr="006141E3">
        <w:rPr>
          <w:rFonts w:ascii="Times New Roman" w:hAnsi="Times New Roman" w:cs="Times New Roman"/>
        </w:rPr>
        <w:t>r</w:t>
      </w:r>
      <w:r>
        <w:t>为</w:t>
      </w:r>
      <w:r w:rsidRPr="006141E3">
        <w:rPr>
          <w:rFonts w:ascii="Times New Roman" w:hAnsi="Times New Roman" w:cs="Times New Roman" w:hint="eastAsia"/>
        </w:rPr>
        <w:t>（</w:t>
      </w:r>
      <w:r w:rsidRPr="006141E3">
        <w:rPr>
          <w:rFonts w:ascii="Times New Roman" w:hAnsi="Times New Roman" w:cs="Times New Roman" w:hint="eastAsia"/>
        </w:rPr>
        <w:t>r</w:t>
      </w:r>
      <w:r w:rsidRPr="00443EAA">
        <w:rPr>
          <w:rFonts w:ascii="Times New Roman" w:hAnsi="Times New Roman" w:cs="Times New Roman"/>
          <w:vertAlign w:val="subscript"/>
        </w:rPr>
        <w:t>1</w:t>
      </w:r>
      <w:r w:rsidRPr="006141E3">
        <w:rPr>
          <w:rFonts w:ascii="Times New Roman" w:hAnsi="Times New Roman" w:cs="Times New Roman" w:hint="eastAsia"/>
        </w:rPr>
        <w:t>+</w:t>
      </w:r>
      <w:r w:rsidRPr="006141E3">
        <w:rPr>
          <w:rFonts w:ascii="Times New Roman" w:hAnsi="Times New Roman" w:cs="Times New Roman"/>
        </w:rPr>
        <w:t>r</w:t>
      </w:r>
      <w:r w:rsidRPr="00443EAA">
        <w:rPr>
          <w:rFonts w:ascii="Times New Roman" w:hAnsi="Times New Roman" w:cs="Times New Roman"/>
          <w:vertAlign w:val="subscript"/>
        </w:rPr>
        <w:t>2</w:t>
      </w:r>
      <w:r w:rsidRPr="006141E3">
        <w:rPr>
          <w:rFonts w:ascii="Times New Roman" w:hAnsi="Times New Roman" w:cs="Times New Roman" w:hint="eastAsia"/>
        </w:rPr>
        <w:t>）</w:t>
      </w:r>
      <w:r w:rsidR="006141E3" w:rsidRPr="006141E3">
        <w:rPr>
          <w:rFonts w:ascii="Times New Roman" w:hAnsi="Times New Roman" w:cs="Times New Roman" w:hint="eastAsia"/>
        </w:rPr>
        <w:t>/2</w:t>
      </w:r>
      <w:r w:rsidR="006141E3">
        <w:rPr>
          <w:rFonts w:hint="eastAsia"/>
        </w:rPr>
        <w:t>，</w:t>
      </w:r>
      <w:ins w:id="246" w:author="微软用户" w:date="2017-06-07T16:43:00Z">
        <w:r w:rsidR="00D43A5E">
          <w:rPr>
            <w:rFonts w:hint="eastAsia"/>
          </w:rPr>
          <w:t>紧邻</w:t>
        </w:r>
        <w:r w:rsidR="00D43A5E" w:rsidRPr="006141E3">
          <w:rPr>
            <w:rFonts w:ascii="Times New Roman" w:hAnsi="Times New Roman" w:cs="Times New Roman" w:hint="eastAsia"/>
          </w:rPr>
          <w:t>S</w:t>
        </w:r>
        <w:r w:rsidR="00D43A5E" w:rsidRPr="00443EAA">
          <w:rPr>
            <w:rFonts w:ascii="Times New Roman" w:hAnsi="Times New Roman" w:cs="Times New Roman"/>
            <w:vertAlign w:val="subscript"/>
          </w:rPr>
          <w:t>1</w:t>
        </w:r>
        <w:r w:rsidR="00D43A5E">
          <w:t>和</w:t>
        </w:r>
        <w:r w:rsidR="00D43A5E" w:rsidRPr="006141E3">
          <w:rPr>
            <w:rFonts w:ascii="Times New Roman" w:hAnsi="Times New Roman" w:cs="Times New Roman"/>
          </w:rPr>
          <w:t>S</w:t>
        </w:r>
        <w:r w:rsidR="00D43A5E" w:rsidRPr="00443EAA">
          <w:rPr>
            <w:rFonts w:ascii="Times New Roman" w:hAnsi="Times New Roman" w:cs="Times New Roman"/>
            <w:vertAlign w:val="subscript"/>
          </w:rPr>
          <w:t>2</w:t>
        </w:r>
      </w:ins>
      <w:ins w:id="247" w:author="微软用户" w:date="2017-06-07T16:44:00Z">
        <w:r w:rsidR="00D43A5E">
          <w:rPr>
            <w:rFonts w:hint="eastAsia"/>
          </w:rPr>
          <w:t>布球</w:t>
        </w:r>
      </w:ins>
      <w:del w:id="248" w:author="微软用户" w:date="2017-06-07T16:44:00Z">
        <w:r w:rsidDel="00D43A5E">
          <w:rPr>
            <w:rFonts w:hint="eastAsia"/>
          </w:rPr>
          <w:delText>以点</w:delText>
        </w:r>
        <w:r w:rsidRPr="006141E3" w:rsidDel="00D43A5E">
          <w:rPr>
            <w:rFonts w:ascii="Times New Roman" w:hAnsi="Times New Roman" w:cs="Times New Roman" w:hint="eastAsia"/>
          </w:rPr>
          <w:delText>M</w:delText>
        </w:r>
        <w:r w:rsidDel="00D43A5E">
          <w:rPr>
            <w:rFonts w:hint="eastAsia"/>
          </w:rPr>
          <w:delText>为中心，</w:delText>
        </w:r>
        <w:r w:rsidR="006141E3" w:rsidRPr="008D764A" w:rsidDel="00D43A5E">
          <w:rPr>
            <w:rFonts w:ascii="Times New Roman" w:hAnsi="Times New Roman" w:cs="Times New Roman"/>
          </w:rPr>
          <w:delText>H</w:delText>
        </w:r>
        <w:r w:rsidR="00C51904" w:rsidDel="00D43A5E">
          <w:rPr>
            <w:rFonts w:hint="eastAsia"/>
          </w:rPr>
          <w:delText>为半径垂直线段</w:delText>
        </w:r>
        <w:r w:rsidR="00C51904" w:rsidRPr="006141E3" w:rsidDel="00D43A5E">
          <w:rPr>
            <w:rFonts w:ascii="Times New Roman" w:hAnsi="Times New Roman" w:cs="Times New Roman" w:hint="eastAsia"/>
          </w:rPr>
          <w:delText>S</w:delText>
        </w:r>
        <w:r w:rsidR="00C51904" w:rsidRPr="00443EAA" w:rsidDel="00D43A5E">
          <w:rPr>
            <w:rFonts w:ascii="Times New Roman" w:hAnsi="Times New Roman" w:cs="Times New Roman" w:hint="eastAsia"/>
            <w:vertAlign w:val="subscript"/>
          </w:rPr>
          <w:delText>1</w:delText>
        </w:r>
        <w:r w:rsidR="00C51904" w:rsidRPr="006141E3" w:rsidDel="00D43A5E">
          <w:rPr>
            <w:rFonts w:ascii="Times New Roman" w:hAnsi="Times New Roman" w:cs="Times New Roman" w:hint="eastAsia"/>
          </w:rPr>
          <w:delText>S</w:delText>
        </w:r>
        <w:r w:rsidR="00C51904" w:rsidRPr="00443EAA" w:rsidDel="00D43A5E">
          <w:rPr>
            <w:rFonts w:ascii="Times New Roman" w:hAnsi="Times New Roman" w:cs="Times New Roman" w:hint="eastAsia"/>
            <w:vertAlign w:val="subscript"/>
          </w:rPr>
          <w:delText>2</w:delText>
        </w:r>
        <w:r w:rsidR="00C51904" w:rsidDel="00D43A5E">
          <w:rPr>
            <w:rFonts w:hint="eastAsia"/>
          </w:rPr>
          <w:delText>做环，与表示该几何面的某一三角片的相交点</w:delText>
        </w:r>
      </w:del>
      <w:ins w:id="249" w:author="微软用户" w:date="2017-06-07T16:44:00Z">
        <w:r w:rsidR="00D43A5E">
          <w:rPr>
            <w:rFonts w:hint="eastAsia"/>
          </w:rPr>
          <w:t>，球心</w:t>
        </w:r>
      </w:ins>
      <w:r w:rsidR="00C51904" w:rsidRPr="006141E3">
        <w:rPr>
          <w:rFonts w:ascii="Times New Roman" w:hAnsi="Times New Roman" w:cs="Times New Roman" w:hint="eastAsia"/>
        </w:rPr>
        <w:t>p</w:t>
      </w:r>
      <w:r w:rsidR="00C51904">
        <w:rPr>
          <w:rFonts w:hint="eastAsia"/>
        </w:rPr>
        <w:t>确定为节点</w:t>
      </w:r>
      <w:r w:rsidR="00C51904" w:rsidRPr="006141E3">
        <w:rPr>
          <w:rFonts w:ascii="Times New Roman" w:hAnsi="Times New Roman" w:cs="Times New Roman" w:hint="eastAsia"/>
        </w:rPr>
        <w:t>S</w:t>
      </w:r>
      <w:r w:rsidR="00443EAA">
        <w:rPr>
          <w:rFonts w:hint="eastAsia"/>
        </w:rPr>
        <w:t>的当前位置。</w:t>
      </w:r>
      <w:r w:rsidR="00C51904">
        <w:rPr>
          <w:rFonts w:hint="eastAsia"/>
        </w:rPr>
        <w:t>判断由八叉树背景网格确定的</w:t>
      </w:r>
      <w:del w:id="250" w:author="微软用户" w:date="2017-06-07T16:44:00Z">
        <w:r w:rsidR="00C51904" w:rsidDel="00D43A5E">
          <w:rPr>
            <w:rFonts w:hint="eastAsia"/>
          </w:rPr>
          <w:delText>交</w:delText>
        </w:r>
      </w:del>
      <w:r w:rsidR="00C51904">
        <w:rPr>
          <w:rFonts w:hint="eastAsia"/>
        </w:rPr>
        <w:t>点</w:t>
      </w:r>
      <w:r w:rsidR="00C51904" w:rsidRPr="006141E3">
        <w:rPr>
          <w:rFonts w:ascii="Times New Roman" w:hAnsi="Times New Roman" w:cs="Times New Roman" w:hint="eastAsia"/>
        </w:rPr>
        <w:t>p</w:t>
      </w:r>
      <w:r w:rsidR="00C51904">
        <w:rPr>
          <w:rFonts w:hint="eastAsia"/>
        </w:rPr>
        <w:t>的半径</w:t>
      </w:r>
      <w:r w:rsidR="006141E3">
        <w:rPr>
          <w:rFonts w:ascii="宋体" w:eastAsia="宋体" w:hAnsi="宋体" w:hint="eastAsia"/>
        </w:rPr>
        <w:t>γ</w:t>
      </w:r>
      <w:r w:rsidR="00C51904">
        <w:rPr>
          <w:rFonts w:hint="eastAsia"/>
        </w:rPr>
        <w:t>是否与</w:t>
      </w:r>
      <w:r w:rsidR="00C51904" w:rsidRPr="006141E3">
        <w:rPr>
          <w:rFonts w:ascii="Times New Roman" w:hAnsi="Times New Roman" w:cs="Times New Roman" w:hint="eastAsia"/>
        </w:rPr>
        <w:t>r</w:t>
      </w:r>
      <w:r w:rsidR="00C51904">
        <w:rPr>
          <w:rFonts w:hint="eastAsia"/>
        </w:rPr>
        <w:t>相等，如果相等，</w:t>
      </w:r>
      <w:del w:id="251" w:author="微软用户" w:date="2017-06-07T16:44:00Z">
        <w:r w:rsidR="00C51904" w:rsidDel="00D43A5E">
          <w:rPr>
            <w:rFonts w:hint="eastAsia"/>
          </w:rPr>
          <w:delText>交</w:delText>
        </w:r>
      </w:del>
      <w:r w:rsidR="00C51904">
        <w:rPr>
          <w:rFonts w:hint="eastAsia"/>
        </w:rPr>
        <w:t>点</w:t>
      </w:r>
      <w:r w:rsidR="00C51904" w:rsidRPr="006141E3">
        <w:rPr>
          <w:rFonts w:ascii="Times New Roman" w:hAnsi="Times New Roman" w:cs="Times New Roman" w:hint="eastAsia"/>
        </w:rPr>
        <w:t>p</w:t>
      </w:r>
      <w:r w:rsidR="00C51904">
        <w:rPr>
          <w:rFonts w:hint="eastAsia"/>
        </w:rPr>
        <w:t>所在的位置即为节点</w:t>
      </w:r>
      <w:r w:rsidR="00C51904" w:rsidRPr="006141E3">
        <w:rPr>
          <w:rFonts w:ascii="Times New Roman" w:hAnsi="Times New Roman" w:cs="Times New Roman" w:hint="eastAsia"/>
        </w:rPr>
        <w:t>S</w:t>
      </w:r>
      <w:r w:rsidR="00C51904">
        <w:rPr>
          <w:rFonts w:hint="eastAsia"/>
        </w:rPr>
        <w:t>的最终位置；如果不等，以</w:t>
      </w:r>
      <w:r w:rsidR="006141E3">
        <w:rPr>
          <w:rFonts w:ascii="宋体" w:eastAsia="宋体" w:hAnsi="宋体" w:hint="eastAsia"/>
        </w:rPr>
        <w:t>γ</w:t>
      </w:r>
      <w:r w:rsidR="00C51904">
        <w:rPr>
          <w:rFonts w:hint="eastAsia"/>
        </w:rPr>
        <w:t>代替</w:t>
      </w:r>
      <w:r w:rsidR="00C51904" w:rsidRPr="00443EAA">
        <w:rPr>
          <w:rFonts w:ascii="Times New Roman" w:hAnsi="Times New Roman" w:cs="Times New Roman" w:hint="eastAsia"/>
        </w:rPr>
        <w:t>r</w:t>
      </w:r>
      <w:r w:rsidR="00C51904">
        <w:rPr>
          <w:rFonts w:hint="eastAsia"/>
        </w:rPr>
        <w:t>，重复上述过程。</w:t>
      </w:r>
      <w:r w:rsidR="00E8663F">
        <w:rPr>
          <w:rFonts w:hint="eastAsia"/>
        </w:rPr>
        <w:t>需要注意的是，</w:t>
      </w:r>
      <w:r w:rsidR="00503E58">
        <w:rPr>
          <w:rFonts w:hint="eastAsia"/>
        </w:rPr>
        <w:t>当交点</w:t>
      </w:r>
      <w:r w:rsidR="00503E58" w:rsidRPr="00443EAA">
        <w:rPr>
          <w:rFonts w:ascii="Times New Roman" w:hAnsi="Times New Roman" w:cs="Times New Roman" w:hint="eastAsia"/>
        </w:rPr>
        <w:t>p</w:t>
      </w:r>
      <w:r w:rsidR="00503E58">
        <w:rPr>
          <w:rFonts w:hint="eastAsia"/>
        </w:rPr>
        <w:t>与其他已有的节点距离</w:t>
      </w:r>
      <w:r w:rsidR="00E65B88">
        <w:rPr>
          <w:rFonts w:hint="eastAsia"/>
        </w:rPr>
        <w:t>小于某个阈值（本文设置不可以小于两节点半径之和的</w:t>
      </w:r>
      <w:r w:rsidR="00E65B88">
        <w:rPr>
          <w:rFonts w:hint="eastAsia"/>
        </w:rPr>
        <w:t>0.7</w:t>
      </w:r>
      <w:r w:rsidR="00E65B88">
        <w:rPr>
          <w:rFonts w:hint="eastAsia"/>
        </w:rPr>
        <w:t>倍），</w:t>
      </w:r>
      <w:del w:id="252" w:author="微软用户" w:date="2017-06-07T16:45:00Z">
        <w:r w:rsidR="00E8663F" w:rsidDel="00D43A5E">
          <w:rPr>
            <w:rFonts w:hint="eastAsia"/>
          </w:rPr>
          <w:delText>需要减小</w:delText>
        </w:r>
        <w:r w:rsidR="00E8663F" w:rsidRPr="00443EAA" w:rsidDel="00D43A5E">
          <w:rPr>
            <w:rFonts w:ascii="Times New Roman" w:hAnsi="Times New Roman" w:cs="Times New Roman" w:hint="eastAsia"/>
          </w:rPr>
          <w:delText>r</w:delText>
        </w:r>
        <w:r w:rsidR="00E8663F" w:rsidDel="00D43A5E">
          <w:rPr>
            <w:rFonts w:hint="eastAsia"/>
          </w:rPr>
          <w:delText>。假设球</w:delText>
        </w:r>
        <w:r w:rsidR="00E8663F" w:rsidRPr="00443EAA" w:rsidDel="00D43A5E">
          <w:rPr>
            <w:rFonts w:ascii="Times New Roman" w:hAnsi="Times New Roman" w:cs="Times New Roman" w:hint="eastAsia"/>
          </w:rPr>
          <w:delText>p</w:delText>
        </w:r>
        <w:r w:rsidR="00E8663F" w:rsidDel="00D43A5E">
          <w:rPr>
            <w:rFonts w:hint="eastAsia"/>
          </w:rPr>
          <w:delText>与其他球的最大相交区域距离为</w:delText>
        </w:r>
        <w:r w:rsidR="00E8663F" w:rsidRPr="00443EAA" w:rsidDel="00D43A5E">
          <w:rPr>
            <w:rFonts w:ascii="Times New Roman" w:hAnsi="Times New Roman" w:cs="Times New Roman" w:hint="eastAsia"/>
          </w:rPr>
          <w:delText>d</w:delText>
        </w:r>
        <w:r w:rsidR="00E8663F" w:rsidDel="00D43A5E">
          <w:rPr>
            <w:rFonts w:hint="eastAsia"/>
          </w:rPr>
          <w:delText>，</w:delText>
        </w:r>
        <w:r w:rsidR="00E8663F" w:rsidRPr="00443EAA" w:rsidDel="00D43A5E">
          <w:rPr>
            <w:rFonts w:ascii="Times New Roman" w:hAnsi="Times New Roman" w:cs="Times New Roman" w:hint="eastAsia"/>
          </w:rPr>
          <w:delText>r</w:delText>
        </w:r>
        <w:r w:rsidR="00E8663F" w:rsidDel="00D43A5E">
          <w:rPr>
            <w:rFonts w:hint="eastAsia"/>
          </w:rPr>
          <w:delText>减小的幅度为</w:delText>
        </w:r>
        <w:r w:rsidR="00E8663F" w:rsidRPr="00443EAA" w:rsidDel="00D43A5E">
          <w:rPr>
            <w:rFonts w:ascii="Times New Roman" w:hAnsi="Times New Roman" w:cs="Times New Roman" w:hint="eastAsia"/>
          </w:rPr>
          <w:delText>d</w:delText>
        </w:r>
        <w:r w:rsidR="00E8663F" w:rsidRPr="00443EAA" w:rsidDel="00D43A5E">
          <w:rPr>
            <w:rFonts w:ascii="Times New Roman" w:hAnsi="Times New Roman" w:cs="Times New Roman"/>
          </w:rPr>
          <w:delText>/2</w:delText>
        </w:r>
      </w:del>
      <w:ins w:id="253" w:author="微软用户" w:date="2017-06-07T16:45:00Z">
        <w:r w:rsidR="00D43A5E">
          <w:rPr>
            <w:rFonts w:hint="eastAsia"/>
          </w:rPr>
          <w:t>则该节点</w:t>
        </w:r>
      </w:ins>
      <w:ins w:id="254" w:author="微软用户" w:date="2017-06-07T16:46:00Z">
        <w:r w:rsidR="00D43A5E">
          <w:rPr>
            <w:rFonts w:hint="eastAsia"/>
          </w:rPr>
          <w:t>S</w:t>
        </w:r>
      </w:ins>
      <w:ins w:id="255" w:author="微软用户" w:date="2017-06-07T16:45:00Z">
        <w:r w:rsidR="00D43A5E">
          <w:t>不可添加</w:t>
        </w:r>
      </w:ins>
      <w:r w:rsidR="00E65B88">
        <w:rPr>
          <w:rFonts w:hint="eastAsia"/>
        </w:rPr>
        <w:t>。</w:t>
      </w:r>
      <w:r w:rsidR="00E0608E">
        <w:rPr>
          <w:rFonts w:hint="eastAsia"/>
        </w:rPr>
        <w:t>直到该几何面没有可以添加的节点</w:t>
      </w:r>
      <w:r w:rsidR="0032652E">
        <w:rPr>
          <w:rFonts w:hint="eastAsia"/>
        </w:rPr>
        <w:t>即完成了该几何面的节点生成</w:t>
      </w:r>
      <w:r w:rsidR="00E0608E">
        <w:rPr>
          <w:rFonts w:hint="eastAsia"/>
        </w:rPr>
        <w:t>。</w:t>
      </w:r>
      <w:del w:id="256" w:author="微软用户" w:date="2017-06-07T16:28:00Z">
        <w:r w:rsidR="00634B4A" w:rsidDel="00093D68">
          <w:rPr>
            <w:rFonts w:hint="eastAsia"/>
          </w:rPr>
          <w:delText>算法伪代码如下</w:delText>
        </w:r>
        <w:r w:rsidR="0052696C" w:rsidDel="00093D68">
          <w:rPr>
            <w:rFonts w:hint="eastAsia"/>
          </w:rPr>
          <w:delText>：</w:delText>
        </w:r>
      </w:del>
    </w:p>
    <w:p w14:paraId="036BDAC3" w14:textId="77777777" w:rsidR="0052696C" w:rsidRDefault="007B781F">
      <w:pPr>
        <w:ind w:firstLineChars="200" w:firstLine="420"/>
        <w:jc w:val="center"/>
        <w:rPr>
          <w:ins w:id="257" w:author="微软用户" w:date="2017-06-07T16:58:00Z"/>
        </w:rPr>
        <w:pPrChange w:id="258" w:author="微软用户" w:date="2017-06-07T16:59:00Z">
          <w:pPr>
            <w:ind w:firstLineChars="200" w:firstLine="420"/>
          </w:pPr>
        </w:pPrChange>
      </w:pPr>
      <w:ins w:id="259" w:author="微软用户" w:date="2017-06-07T16:58:00Z">
        <w:r>
          <w:rPr>
            <w:noProof/>
          </w:rPr>
          <w:drawing>
            <wp:inline distT="0" distB="0" distL="0" distR="0" wp14:anchorId="245CF6C1" wp14:editId="00E7614F">
              <wp:extent cx="1977241" cy="1856074"/>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iutianchong.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21021" cy="1897171"/>
                      </a:xfrm>
                      <a:prstGeom prst="rect">
                        <a:avLst/>
                      </a:prstGeom>
                    </pic:spPr>
                  </pic:pic>
                </a:graphicData>
              </a:graphic>
            </wp:inline>
          </w:drawing>
        </w:r>
      </w:ins>
    </w:p>
    <w:p w14:paraId="5BB42F19" w14:textId="77777777" w:rsidR="00410FC8" w:rsidRPr="00C51904" w:rsidRDefault="00410FC8">
      <w:pPr>
        <w:ind w:firstLineChars="200" w:firstLine="360"/>
        <w:jc w:val="center"/>
        <w:pPrChange w:id="260" w:author="微软用户" w:date="2017-06-07T16:59:00Z">
          <w:pPr>
            <w:ind w:firstLineChars="200" w:firstLine="360"/>
          </w:pPr>
        </w:pPrChange>
      </w:pPr>
      <w:ins w:id="261" w:author="微软用户" w:date="2017-06-07T16:58:00Z">
        <w:r w:rsidRPr="00C3057F">
          <w:rPr>
            <w:rFonts w:hint="eastAsia"/>
            <w:sz w:val="18"/>
            <w:szCs w:val="18"/>
          </w:rPr>
          <w:t>图</w:t>
        </w:r>
        <w:r>
          <w:rPr>
            <w:sz w:val="18"/>
            <w:szCs w:val="18"/>
          </w:rPr>
          <w:t>3</w:t>
        </w:r>
        <w:r w:rsidRPr="00C3057F">
          <w:rPr>
            <w:rFonts w:hint="eastAsia"/>
            <w:sz w:val="18"/>
            <w:szCs w:val="18"/>
          </w:rPr>
          <w:t xml:space="preserve"> </w:t>
        </w:r>
        <w:r>
          <w:rPr>
            <w:rFonts w:hint="eastAsia"/>
            <w:sz w:val="18"/>
            <w:szCs w:val="18"/>
          </w:rPr>
          <w:t>生</w:t>
        </w:r>
      </w:ins>
      <w:ins w:id="262" w:author="微软用户" w:date="2017-06-07T16:59:00Z">
        <w:r>
          <w:rPr>
            <w:rFonts w:hint="eastAsia"/>
            <w:sz w:val="18"/>
            <w:szCs w:val="18"/>
          </w:rPr>
          <w:t>成</w:t>
        </w:r>
        <w:r>
          <w:rPr>
            <w:sz w:val="18"/>
            <w:szCs w:val="18"/>
          </w:rPr>
          <w:t>面内新节点</w:t>
        </w:r>
        <w:r>
          <w:rPr>
            <w:sz w:val="18"/>
            <w:szCs w:val="18"/>
          </w:rPr>
          <w:t>S</w:t>
        </w:r>
        <w:r>
          <w:rPr>
            <w:sz w:val="18"/>
            <w:szCs w:val="18"/>
          </w:rPr>
          <w:t>过程</w:t>
        </w:r>
      </w:ins>
    </w:p>
    <w:p w14:paraId="2A7FBE21" w14:textId="77777777" w:rsidR="006F58B4" w:rsidRDefault="006F58B4" w:rsidP="00B03D92">
      <w:pPr>
        <w:ind w:firstLineChars="200" w:firstLine="420"/>
      </w:pPr>
      <w:r>
        <w:rPr>
          <w:rFonts w:hint="eastAsia"/>
        </w:rPr>
        <w:t>4.2</w:t>
      </w:r>
      <w:r>
        <w:rPr>
          <w:rFonts w:hint="eastAsia"/>
        </w:rPr>
        <w:t>添加，删除节点</w:t>
      </w:r>
    </w:p>
    <w:p w14:paraId="01ADCEFC" w14:textId="77777777" w:rsidR="00503E58" w:rsidRDefault="00E74A63" w:rsidP="00B03D92">
      <w:pPr>
        <w:ind w:firstLineChars="200" w:firstLine="420"/>
      </w:pPr>
      <w:r>
        <w:rPr>
          <w:rFonts w:hint="eastAsia"/>
        </w:rPr>
        <w:t>4.2.1</w:t>
      </w:r>
      <w:r>
        <w:rPr>
          <w:rFonts w:hint="eastAsia"/>
        </w:rPr>
        <w:t>基本操作</w:t>
      </w:r>
    </w:p>
    <w:p w14:paraId="03EA489B" w14:textId="77777777" w:rsidR="00E74A63" w:rsidRDefault="009710B0" w:rsidP="00B03D92">
      <w:pPr>
        <w:ind w:firstLineChars="200" w:firstLine="420"/>
      </w:pPr>
      <w:r>
        <w:rPr>
          <w:rFonts w:hint="eastAsia"/>
        </w:rPr>
        <w:t>（</w:t>
      </w:r>
      <w:r>
        <w:rPr>
          <w:rFonts w:hint="eastAsia"/>
        </w:rPr>
        <w:t>1</w:t>
      </w:r>
      <w:r>
        <w:rPr>
          <w:rFonts w:hint="eastAsia"/>
        </w:rPr>
        <w:t>）</w:t>
      </w:r>
      <w:r w:rsidR="00E74A63">
        <w:rPr>
          <w:rFonts w:hint="eastAsia"/>
        </w:rPr>
        <w:t>一个三角形分成三个三角形</w:t>
      </w:r>
    </w:p>
    <w:p w14:paraId="4DF0187C" w14:textId="77777777" w:rsidR="00E74A63" w:rsidRDefault="00E74A63" w:rsidP="00E74A63">
      <w:pPr>
        <w:ind w:firstLineChars="200" w:firstLine="420"/>
      </w:pPr>
      <w:r>
        <w:t>将一点</w:t>
      </w:r>
      <w:r w:rsidRPr="00553245">
        <w:rPr>
          <w:rFonts w:ascii="Times New Roman" w:hAnsi="Times New Roman" w:cs="Times New Roman"/>
        </w:rPr>
        <w:t>P</w:t>
      </w:r>
      <w:r>
        <w:t>插入三角形</w:t>
      </w:r>
      <w:r w:rsidRPr="00553245">
        <w:rPr>
          <w:rFonts w:ascii="Times New Roman" w:hAnsi="Times New Roman" w:cs="Times New Roman"/>
        </w:rPr>
        <w:t>ABC</w:t>
      </w:r>
      <w:r>
        <w:t>内部</w:t>
      </w:r>
      <w:r>
        <w:rPr>
          <w:rFonts w:hint="eastAsia"/>
        </w:rPr>
        <w:t>，</w:t>
      </w:r>
      <w:r w:rsidR="00553245">
        <w:t>可以三角形</w:t>
      </w:r>
      <w:r w:rsidRPr="00553245">
        <w:rPr>
          <w:rFonts w:ascii="Times New Roman" w:hAnsi="Times New Roman" w:cs="Times New Roman"/>
        </w:rPr>
        <w:t>ABC</w:t>
      </w:r>
      <w:r>
        <w:t>分成三角形</w:t>
      </w:r>
      <w:r w:rsidRPr="00553245">
        <w:rPr>
          <w:rFonts w:ascii="Times New Roman" w:hAnsi="Times New Roman" w:cs="Times New Roman"/>
        </w:rPr>
        <w:t>ABP</w:t>
      </w:r>
      <w:r>
        <w:rPr>
          <w:rFonts w:hint="eastAsia"/>
        </w:rPr>
        <w:t>、</w:t>
      </w:r>
      <w:r w:rsidRPr="00553245">
        <w:rPr>
          <w:rFonts w:ascii="Times New Roman" w:hAnsi="Times New Roman" w:cs="Times New Roman"/>
        </w:rPr>
        <w:t>PBC</w:t>
      </w:r>
      <w:r>
        <w:t>和</w:t>
      </w:r>
      <w:r w:rsidRPr="00553245">
        <w:rPr>
          <w:rFonts w:ascii="Times New Roman" w:hAnsi="Times New Roman" w:cs="Times New Roman"/>
        </w:rPr>
        <w:t>APC</w:t>
      </w:r>
      <w:r>
        <w:rPr>
          <w:rFonts w:hint="eastAsia"/>
        </w:rPr>
        <w:t>。</w:t>
      </w:r>
      <w:r>
        <w:t>如</w:t>
      </w:r>
      <w:r>
        <w:lastRenderedPageBreak/>
        <w:t>图</w:t>
      </w:r>
      <w:r>
        <w:rPr>
          <w:rFonts w:hint="eastAsia"/>
        </w:rPr>
        <w:t>【】。</w:t>
      </w:r>
    </w:p>
    <w:p w14:paraId="0EE82408" w14:textId="77777777" w:rsidR="00E74A63" w:rsidRDefault="009710B0" w:rsidP="00E74A63">
      <w:pPr>
        <w:ind w:firstLineChars="200" w:firstLine="420"/>
      </w:pPr>
      <w:r>
        <w:rPr>
          <w:rFonts w:hint="eastAsia"/>
        </w:rPr>
        <w:t>（</w:t>
      </w:r>
      <w:r>
        <w:rPr>
          <w:rFonts w:hint="eastAsia"/>
        </w:rPr>
        <w:t>2</w:t>
      </w:r>
      <w:r>
        <w:rPr>
          <w:rFonts w:hint="eastAsia"/>
        </w:rPr>
        <w:t>）</w:t>
      </w:r>
      <w:r w:rsidR="00E74A63">
        <w:rPr>
          <w:rFonts w:hint="eastAsia"/>
        </w:rPr>
        <w:t>两个三角形分成四个三角形</w:t>
      </w:r>
    </w:p>
    <w:p w14:paraId="7ABB0D09" w14:textId="77777777" w:rsidR="00E74A63" w:rsidRDefault="00E74A63" w:rsidP="00E74A63">
      <w:pPr>
        <w:ind w:firstLineChars="200" w:firstLine="420"/>
      </w:pPr>
      <w:r w:rsidRPr="00553245">
        <w:rPr>
          <w:rFonts w:ascii="Times New Roman" w:hAnsi="Times New Roman" w:cs="Times New Roman"/>
        </w:rPr>
        <w:t>三角形</w:t>
      </w:r>
      <w:r w:rsidRPr="00553245">
        <w:rPr>
          <w:rFonts w:ascii="Times New Roman" w:hAnsi="Times New Roman" w:cs="Times New Roman"/>
        </w:rPr>
        <w:t>ABC</w:t>
      </w:r>
      <w:r w:rsidRPr="00553245">
        <w:rPr>
          <w:rFonts w:ascii="Times New Roman" w:hAnsi="Times New Roman" w:cs="Times New Roman"/>
        </w:rPr>
        <w:t>和三角形</w:t>
      </w:r>
      <w:r w:rsidRPr="00553245">
        <w:rPr>
          <w:rFonts w:ascii="Times New Roman" w:hAnsi="Times New Roman" w:cs="Times New Roman"/>
        </w:rPr>
        <w:t>BAD</w:t>
      </w:r>
      <w:r w:rsidRPr="00553245">
        <w:rPr>
          <w:rFonts w:ascii="Times New Roman" w:hAnsi="Times New Roman" w:cs="Times New Roman"/>
        </w:rPr>
        <w:t>共边</w:t>
      </w:r>
      <w:r w:rsidRPr="00553245">
        <w:rPr>
          <w:rFonts w:ascii="Times New Roman" w:hAnsi="Times New Roman" w:cs="Times New Roman"/>
        </w:rPr>
        <w:t>AB</w:t>
      </w:r>
      <w:r w:rsidRPr="00553245">
        <w:rPr>
          <w:rFonts w:ascii="Times New Roman" w:hAnsi="Times New Roman" w:cs="Times New Roman" w:hint="eastAsia"/>
        </w:rPr>
        <w:t>，</w:t>
      </w:r>
      <w:r w:rsidRPr="00553245">
        <w:rPr>
          <w:rFonts w:ascii="Times New Roman" w:hAnsi="Times New Roman" w:cs="Times New Roman"/>
        </w:rPr>
        <w:t>将一点</w:t>
      </w:r>
      <w:r w:rsidRPr="00553245">
        <w:rPr>
          <w:rFonts w:ascii="Times New Roman" w:hAnsi="Times New Roman" w:cs="Times New Roman"/>
        </w:rPr>
        <w:t>P</w:t>
      </w:r>
      <w:r w:rsidRPr="00553245">
        <w:rPr>
          <w:rFonts w:ascii="Times New Roman" w:hAnsi="Times New Roman" w:cs="Times New Roman"/>
        </w:rPr>
        <w:t>插到边</w:t>
      </w:r>
      <w:r w:rsidRPr="00553245">
        <w:rPr>
          <w:rFonts w:ascii="Times New Roman" w:hAnsi="Times New Roman" w:cs="Times New Roman"/>
        </w:rPr>
        <w:t>AB</w:t>
      </w:r>
      <w:r w:rsidRPr="00553245">
        <w:rPr>
          <w:rFonts w:ascii="Times New Roman" w:hAnsi="Times New Roman" w:cs="Times New Roman"/>
        </w:rPr>
        <w:t>上</w:t>
      </w:r>
      <w:r w:rsidRPr="00553245">
        <w:rPr>
          <w:rFonts w:ascii="Times New Roman" w:hAnsi="Times New Roman" w:cs="Times New Roman" w:hint="eastAsia"/>
        </w:rPr>
        <w:t>，</w:t>
      </w:r>
      <w:r w:rsidRPr="00553245">
        <w:rPr>
          <w:rFonts w:ascii="Times New Roman" w:hAnsi="Times New Roman" w:cs="Times New Roman"/>
        </w:rPr>
        <w:t>可以将三角形</w:t>
      </w:r>
      <w:r w:rsidRPr="00553245">
        <w:rPr>
          <w:rFonts w:ascii="Times New Roman" w:hAnsi="Times New Roman" w:cs="Times New Roman"/>
        </w:rPr>
        <w:t>ABC</w:t>
      </w:r>
      <w:r w:rsidRPr="00553245">
        <w:rPr>
          <w:rFonts w:ascii="Times New Roman" w:hAnsi="Times New Roman" w:cs="Times New Roman"/>
        </w:rPr>
        <w:t>和</w:t>
      </w:r>
      <w:r w:rsidRPr="00553245">
        <w:rPr>
          <w:rFonts w:ascii="Times New Roman" w:hAnsi="Times New Roman" w:cs="Times New Roman"/>
        </w:rPr>
        <w:t>BAD</w:t>
      </w:r>
      <w:r>
        <w:t>分成三角形</w:t>
      </w:r>
      <w:r w:rsidRPr="00553245">
        <w:rPr>
          <w:rFonts w:ascii="Times New Roman" w:hAnsi="Times New Roman" w:cs="Times New Roman"/>
        </w:rPr>
        <w:t>APC</w:t>
      </w:r>
      <w:r>
        <w:rPr>
          <w:rFonts w:hint="eastAsia"/>
        </w:rPr>
        <w:t>、</w:t>
      </w:r>
      <w:r w:rsidRPr="00553245">
        <w:rPr>
          <w:rFonts w:ascii="Times New Roman" w:hAnsi="Times New Roman" w:cs="Times New Roman"/>
        </w:rPr>
        <w:t>PBC</w:t>
      </w:r>
      <w:r>
        <w:rPr>
          <w:rFonts w:hint="eastAsia"/>
        </w:rPr>
        <w:t>、</w:t>
      </w:r>
      <w:r w:rsidRPr="00553245">
        <w:rPr>
          <w:rFonts w:ascii="Times New Roman" w:hAnsi="Times New Roman" w:cs="Times New Roman"/>
        </w:rPr>
        <w:t>BPD</w:t>
      </w:r>
      <w:r>
        <w:t>和</w:t>
      </w:r>
      <w:r w:rsidRPr="00553245">
        <w:rPr>
          <w:rFonts w:ascii="Times New Roman" w:hAnsi="Times New Roman" w:cs="Times New Roman"/>
        </w:rPr>
        <w:t>PAD</w:t>
      </w:r>
      <w:r>
        <w:rPr>
          <w:rFonts w:hint="eastAsia"/>
        </w:rPr>
        <w:t>。</w:t>
      </w:r>
      <w:r w:rsidR="007C50C5">
        <w:t>如图</w:t>
      </w:r>
      <w:r w:rsidR="007C50C5">
        <w:rPr>
          <w:rFonts w:hint="eastAsia"/>
        </w:rPr>
        <w:t>【】。</w:t>
      </w:r>
    </w:p>
    <w:p w14:paraId="74F01312" w14:textId="77777777" w:rsidR="00E74A63" w:rsidRDefault="009710B0" w:rsidP="00E74A63">
      <w:pPr>
        <w:ind w:firstLineChars="200" w:firstLine="420"/>
      </w:pPr>
      <w:r>
        <w:rPr>
          <w:rFonts w:hint="eastAsia"/>
        </w:rPr>
        <w:t>（</w:t>
      </w:r>
      <w:r>
        <w:rPr>
          <w:rFonts w:hint="eastAsia"/>
        </w:rPr>
        <w:t>3</w:t>
      </w:r>
      <w:r>
        <w:rPr>
          <w:rFonts w:hint="eastAsia"/>
        </w:rPr>
        <w:t>）</w:t>
      </w:r>
      <w:r w:rsidR="007C50C5">
        <w:t>替换节点</w:t>
      </w:r>
    </w:p>
    <w:p w14:paraId="39187CAC" w14:textId="77777777" w:rsidR="007C50C5" w:rsidRDefault="007C50C5" w:rsidP="00E74A63">
      <w:pPr>
        <w:ind w:firstLineChars="200" w:firstLine="420"/>
      </w:pPr>
      <w:r>
        <w:t>一点</w:t>
      </w:r>
      <w:r w:rsidRPr="00641C51">
        <w:rPr>
          <w:rFonts w:ascii="Times New Roman" w:hAnsi="Times New Roman" w:cs="Times New Roman"/>
        </w:rPr>
        <w:t>P</w:t>
      </w:r>
      <w:r>
        <w:t>插入三角形</w:t>
      </w:r>
      <w:r w:rsidRPr="00641C51">
        <w:rPr>
          <w:rFonts w:ascii="Times New Roman" w:hAnsi="Times New Roman" w:cs="Times New Roman"/>
        </w:rPr>
        <w:t>ABC</w:t>
      </w:r>
      <w:r>
        <w:t>时正好落在点</w:t>
      </w:r>
      <w:r w:rsidRPr="00641C51">
        <w:rPr>
          <w:rFonts w:ascii="Times New Roman" w:hAnsi="Times New Roman" w:cs="Times New Roman"/>
        </w:rPr>
        <w:t>A</w:t>
      </w:r>
      <w:r>
        <w:t>附近</w:t>
      </w:r>
      <w:r>
        <w:rPr>
          <w:rFonts w:hint="eastAsia"/>
        </w:rPr>
        <w:t>，</w:t>
      </w:r>
      <w:r>
        <w:t>三角形</w:t>
      </w:r>
      <w:r w:rsidRPr="00641C51">
        <w:rPr>
          <w:rFonts w:ascii="Times New Roman" w:hAnsi="Times New Roman" w:cs="Times New Roman"/>
        </w:rPr>
        <w:t>ABC</w:t>
      </w:r>
      <w:r>
        <w:t>被替换为三角形</w:t>
      </w:r>
      <w:r w:rsidRPr="00641C51">
        <w:rPr>
          <w:rFonts w:ascii="Times New Roman" w:hAnsi="Times New Roman" w:cs="Times New Roman"/>
        </w:rPr>
        <w:t>PBC</w:t>
      </w:r>
      <w:r>
        <w:rPr>
          <w:rFonts w:hint="eastAsia"/>
        </w:rPr>
        <w:t>。</w:t>
      </w:r>
      <w:r>
        <w:t>如图</w:t>
      </w:r>
      <w:r>
        <w:rPr>
          <w:rFonts w:hint="eastAsia"/>
        </w:rPr>
        <w:t>【】。</w:t>
      </w:r>
    </w:p>
    <w:p w14:paraId="7B7391F2" w14:textId="77777777" w:rsidR="007C50C5" w:rsidRDefault="009710B0" w:rsidP="00E74A63">
      <w:pPr>
        <w:ind w:firstLineChars="200" w:firstLine="420"/>
      </w:pPr>
      <w:r>
        <w:rPr>
          <w:rFonts w:hint="eastAsia"/>
        </w:rPr>
        <w:t>（</w:t>
      </w:r>
      <w:r>
        <w:rPr>
          <w:rFonts w:hint="eastAsia"/>
        </w:rPr>
        <w:t>4</w:t>
      </w:r>
      <w:r>
        <w:rPr>
          <w:rFonts w:hint="eastAsia"/>
        </w:rPr>
        <w:t>）</w:t>
      </w:r>
      <w:r w:rsidR="007C50C5">
        <w:rPr>
          <w:rFonts w:hint="eastAsia"/>
        </w:rPr>
        <w:t>三个三角形合并成一个三角形</w:t>
      </w:r>
    </w:p>
    <w:p w14:paraId="1BB2EB59" w14:textId="77777777" w:rsidR="007C50C5" w:rsidRDefault="007C50C5" w:rsidP="00E74A63">
      <w:pPr>
        <w:ind w:firstLineChars="200" w:firstLine="420"/>
      </w:pPr>
      <w:r>
        <w:rPr>
          <w:rFonts w:hint="eastAsia"/>
        </w:rPr>
        <w:t>三个三角形包围一点</w:t>
      </w:r>
      <w:r w:rsidRPr="00641C51">
        <w:rPr>
          <w:rFonts w:ascii="Times New Roman" w:hAnsi="Times New Roman" w:cs="Times New Roman" w:hint="eastAsia"/>
        </w:rPr>
        <w:t>P</w:t>
      </w:r>
      <w:r>
        <w:rPr>
          <w:rFonts w:hint="eastAsia"/>
        </w:rPr>
        <w:t>时，可以将</w:t>
      </w:r>
      <w:r w:rsidRPr="00641C51">
        <w:rPr>
          <w:rFonts w:ascii="Times New Roman" w:hAnsi="Times New Roman" w:cs="Times New Roman" w:hint="eastAsia"/>
        </w:rPr>
        <w:t>P</w:t>
      </w:r>
      <w:r>
        <w:rPr>
          <w:rFonts w:hint="eastAsia"/>
        </w:rPr>
        <w:t>移除，合并成一个三角形。</w:t>
      </w:r>
      <w:r>
        <w:t>如图</w:t>
      </w:r>
      <w:r>
        <w:rPr>
          <w:rFonts w:hint="eastAsia"/>
        </w:rPr>
        <w:t>【】。</w:t>
      </w:r>
      <w:r w:rsidR="00ED3CC0">
        <w:rPr>
          <w:rFonts w:hint="eastAsia"/>
        </w:rPr>
        <w:t>这个操作用于移除网格内部节点。</w:t>
      </w:r>
    </w:p>
    <w:p w14:paraId="39FB87AE" w14:textId="77777777" w:rsidR="007C50C5" w:rsidRDefault="009710B0" w:rsidP="00E74A63">
      <w:pPr>
        <w:ind w:firstLineChars="200" w:firstLine="420"/>
      </w:pPr>
      <w:r>
        <w:rPr>
          <w:rFonts w:hint="eastAsia"/>
        </w:rPr>
        <w:t>（</w:t>
      </w:r>
      <w:r>
        <w:rPr>
          <w:rFonts w:hint="eastAsia"/>
        </w:rPr>
        <w:t>5</w:t>
      </w:r>
      <w:r>
        <w:rPr>
          <w:rFonts w:hint="eastAsia"/>
        </w:rPr>
        <w:t>）</w:t>
      </w:r>
      <w:r w:rsidR="00FD0368">
        <w:rPr>
          <w:rFonts w:hint="eastAsia"/>
        </w:rPr>
        <w:t>四个三角形合并成两个三角形</w:t>
      </w:r>
    </w:p>
    <w:p w14:paraId="0190E998" w14:textId="77777777" w:rsidR="00FD0368" w:rsidRDefault="00FD0368" w:rsidP="00E74A63">
      <w:pPr>
        <w:ind w:firstLineChars="200" w:firstLine="420"/>
      </w:pPr>
      <w:r>
        <w:rPr>
          <w:rFonts w:hint="eastAsia"/>
        </w:rPr>
        <w:t>四个三角形包围一点</w:t>
      </w:r>
      <w:r w:rsidRPr="00641C51">
        <w:rPr>
          <w:rFonts w:ascii="Times New Roman" w:hAnsi="Times New Roman" w:cs="Times New Roman" w:hint="eastAsia"/>
        </w:rPr>
        <w:t>P</w:t>
      </w:r>
      <w:r>
        <w:rPr>
          <w:rFonts w:hint="eastAsia"/>
        </w:rPr>
        <w:t>时，可以将</w:t>
      </w:r>
      <w:r w:rsidRPr="00641C51">
        <w:rPr>
          <w:rFonts w:ascii="Times New Roman" w:hAnsi="Times New Roman" w:cs="Times New Roman" w:hint="eastAsia"/>
        </w:rPr>
        <w:t>P</w:t>
      </w:r>
      <w:r>
        <w:rPr>
          <w:rFonts w:hint="eastAsia"/>
        </w:rPr>
        <w:t>移除，合并成两个三角形。如图【】</w:t>
      </w:r>
      <w:r w:rsidR="00ED3CC0">
        <w:rPr>
          <w:rFonts w:hint="eastAsia"/>
        </w:rPr>
        <w:t>。这个操作用于</w:t>
      </w:r>
      <w:r>
        <w:rPr>
          <w:rFonts w:hint="eastAsia"/>
        </w:rPr>
        <w:t>移除边界线段上的节点</w:t>
      </w:r>
      <w:r w:rsidR="00ED3CC0">
        <w:rPr>
          <w:rFonts w:hint="eastAsia"/>
        </w:rPr>
        <w:t>。</w:t>
      </w:r>
    </w:p>
    <w:p w14:paraId="2F5E155B" w14:textId="77777777" w:rsidR="00ED3CC0" w:rsidRDefault="009710B0" w:rsidP="00E74A63">
      <w:pPr>
        <w:ind w:firstLineChars="200" w:firstLine="420"/>
      </w:pPr>
      <w:r>
        <w:rPr>
          <w:rFonts w:hint="eastAsia"/>
        </w:rPr>
        <w:t>（</w:t>
      </w:r>
      <w:r>
        <w:rPr>
          <w:rFonts w:hint="eastAsia"/>
        </w:rPr>
        <w:t>6</w:t>
      </w:r>
      <w:r>
        <w:rPr>
          <w:rFonts w:hint="eastAsia"/>
        </w:rPr>
        <w:t>）</w:t>
      </w:r>
      <w:r w:rsidR="00ED3CC0">
        <w:rPr>
          <w:rFonts w:hint="eastAsia"/>
        </w:rPr>
        <w:t>边翻转</w:t>
      </w:r>
    </w:p>
    <w:p w14:paraId="4766132F" w14:textId="77777777" w:rsidR="0061155D" w:rsidRDefault="00ED3CC0" w:rsidP="0061155D">
      <w:pPr>
        <w:ind w:firstLineChars="200" w:firstLine="420"/>
        <w:rPr>
          <w:ins w:id="263" w:author="微软用户" w:date="2017-06-07T16:59:00Z"/>
        </w:rPr>
      </w:pPr>
      <w:r>
        <w:t>这是一个通过修改网格拓扑结构</w:t>
      </w:r>
      <w:r w:rsidR="0061155D">
        <w:rPr>
          <w:rFonts w:hint="eastAsia"/>
        </w:rPr>
        <w:t>来</w:t>
      </w:r>
      <w:r w:rsidR="0061155D">
        <w:t>改变</w:t>
      </w:r>
      <w:r>
        <w:t>网格</w:t>
      </w:r>
      <w:r w:rsidR="0061155D">
        <w:t>构型的基本操作</w:t>
      </w:r>
      <w:r>
        <w:rPr>
          <w:rFonts w:hint="eastAsia"/>
        </w:rPr>
        <w:t>。</w:t>
      </w:r>
      <w:r>
        <w:t>如图</w:t>
      </w:r>
      <w:r>
        <w:rPr>
          <w:rFonts w:hint="eastAsia"/>
        </w:rPr>
        <w:t>【】，</w:t>
      </w:r>
      <w:r>
        <w:t>三角形</w:t>
      </w:r>
      <w:r>
        <w:t>ABC</w:t>
      </w:r>
      <w:r>
        <w:t>和三角形</w:t>
      </w:r>
      <w:r w:rsidRPr="00641C51">
        <w:rPr>
          <w:rFonts w:ascii="Times New Roman" w:hAnsi="Times New Roman" w:cs="Times New Roman"/>
        </w:rPr>
        <w:t>BAD</w:t>
      </w:r>
      <w:r>
        <w:t>共边</w:t>
      </w:r>
      <w:r w:rsidRPr="00641C51">
        <w:rPr>
          <w:rFonts w:ascii="Times New Roman" w:hAnsi="Times New Roman" w:cs="Times New Roman"/>
        </w:rPr>
        <w:t>AB</w:t>
      </w:r>
      <w:r>
        <w:rPr>
          <w:rFonts w:hint="eastAsia"/>
        </w:rPr>
        <w:t>，</w:t>
      </w:r>
      <w:r>
        <w:t>通过改变对角线</w:t>
      </w:r>
      <w:r w:rsidRPr="00641C51">
        <w:rPr>
          <w:rFonts w:ascii="Times New Roman" w:hAnsi="Times New Roman" w:cs="Times New Roman"/>
        </w:rPr>
        <w:t>AB</w:t>
      </w:r>
      <w:r>
        <w:t>为</w:t>
      </w:r>
      <w:r w:rsidRPr="00641C51">
        <w:rPr>
          <w:rFonts w:ascii="Times New Roman" w:hAnsi="Times New Roman" w:cs="Times New Roman"/>
        </w:rPr>
        <w:t>CD</w:t>
      </w:r>
      <w:r>
        <w:rPr>
          <w:rFonts w:hint="eastAsia"/>
        </w:rPr>
        <w:t>，</w:t>
      </w:r>
      <w:r>
        <w:t>可以</w:t>
      </w:r>
      <w:r>
        <w:rPr>
          <w:rFonts w:hint="eastAsia"/>
        </w:rPr>
        <w:t>替换为</w:t>
      </w:r>
      <w:r>
        <w:t>三角形</w:t>
      </w:r>
      <w:r w:rsidRPr="00641C51">
        <w:rPr>
          <w:rFonts w:ascii="Times New Roman" w:hAnsi="Times New Roman" w:cs="Times New Roman"/>
        </w:rPr>
        <w:t>BCD</w:t>
      </w:r>
      <w:r>
        <w:t>和三角形</w:t>
      </w:r>
      <w:r w:rsidRPr="00641C51">
        <w:rPr>
          <w:rFonts w:ascii="Times New Roman" w:hAnsi="Times New Roman" w:cs="Times New Roman"/>
        </w:rPr>
        <w:t>ACD</w:t>
      </w:r>
      <w:r>
        <w:rPr>
          <w:rFonts w:hint="eastAsia"/>
        </w:rPr>
        <w:t>。</w:t>
      </w:r>
      <w:r w:rsidR="0061155D">
        <w:rPr>
          <w:rFonts w:hint="eastAsia"/>
        </w:rPr>
        <w:t>曲面网格的边翻转操作需要满足三个要求：翻转后，</w:t>
      </w:r>
      <w:r w:rsidR="0061155D" w:rsidRPr="00641C51">
        <w:rPr>
          <w:rFonts w:ascii="Times New Roman" w:hAnsi="Times New Roman" w:cs="Times New Roman" w:hint="eastAsia"/>
        </w:rPr>
        <w:t>&lt;CAD</w:t>
      </w:r>
      <w:r w:rsidR="0061155D">
        <w:rPr>
          <w:rFonts w:hint="eastAsia"/>
        </w:rPr>
        <w:t>和</w:t>
      </w:r>
      <w:r w:rsidR="0061155D" w:rsidRPr="00641C51">
        <w:rPr>
          <w:rFonts w:ascii="Times New Roman" w:hAnsi="Times New Roman" w:cs="Times New Roman" w:hint="eastAsia"/>
        </w:rPr>
        <w:t>&lt;CBD</w:t>
      </w:r>
      <w:r w:rsidR="0061155D">
        <w:rPr>
          <w:rFonts w:hint="eastAsia"/>
        </w:rPr>
        <w:t>小于</w:t>
      </w:r>
      <w:r w:rsidR="0061155D">
        <w:rPr>
          <w:rFonts w:hint="eastAsia"/>
        </w:rPr>
        <w:t>180</w:t>
      </w:r>
      <w:r w:rsidR="0061155D">
        <w:rPr>
          <w:rFonts w:hint="eastAsia"/>
        </w:rPr>
        <w:t>度；对角线</w:t>
      </w:r>
      <w:r w:rsidR="0061155D" w:rsidRPr="00641C51">
        <w:rPr>
          <w:rFonts w:ascii="Times New Roman" w:hAnsi="Times New Roman" w:cs="Times New Roman" w:hint="eastAsia"/>
        </w:rPr>
        <w:t>AB</w:t>
      </w:r>
      <w:r w:rsidR="0061155D">
        <w:rPr>
          <w:rFonts w:hint="eastAsia"/>
        </w:rPr>
        <w:t>不能为几何边线段；若</w:t>
      </w:r>
      <w:r w:rsidR="0061155D" w:rsidRPr="00641C51">
        <w:rPr>
          <w:rFonts w:ascii="Times New Roman" w:hAnsi="Times New Roman" w:cs="Times New Roman" w:hint="eastAsia"/>
        </w:rPr>
        <w:t>ABCD</w:t>
      </w:r>
      <w:r w:rsidR="0061155D">
        <w:rPr>
          <w:rFonts w:hint="eastAsia"/>
        </w:rPr>
        <w:t>不在一个平面内，四面体</w:t>
      </w:r>
      <w:r w:rsidR="0061155D" w:rsidRPr="00641C51">
        <w:rPr>
          <w:rFonts w:ascii="Times New Roman" w:hAnsi="Times New Roman" w:cs="Times New Roman" w:hint="eastAsia"/>
        </w:rPr>
        <w:t>ABCD</w:t>
      </w:r>
      <w:r w:rsidR="0061155D">
        <w:rPr>
          <w:rFonts w:hint="eastAsia"/>
        </w:rPr>
        <w:t>体积需要小于某个阈值。</w:t>
      </w:r>
      <w:r w:rsidR="00232AAA">
        <w:rPr>
          <w:rFonts w:hint="eastAsia"/>
        </w:rPr>
        <w:t>基于边翻转的曲面网格优化还需要满足：翻转后</w:t>
      </w:r>
      <w:r w:rsidR="00232AAA">
        <w:t>三角形</w:t>
      </w:r>
      <w:r w:rsidR="00232AAA" w:rsidRPr="00641C51">
        <w:rPr>
          <w:rFonts w:ascii="Times New Roman" w:hAnsi="Times New Roman" w:cs="Times New Roman"/>
        </w:rPr>
        <w:t>BCD</w:t>
      </w:r>
      <w:r w:rsidR="00232AAA">
        <w:t>和三角形</w:t>
      </w:r>
      <w:r w:rsidR="00232AAA" w:rsidRPr="00641C51">
        <w:rPr>
          <w:rFonts w:ascii="Times New Roman" w:hAnsi="Times New Roman" w:cs="Times New Roman"/>
        </w:rPr>
        <w:t>ACD</w:t>
      </w:r>
      <w:r w:rsidR="00232AAA">
        <w:t>的最小角大于</w:t>
      </w:r>
      <w:r w:rsidR="00232AAA">
        <w:rPr>
          <w:rFonts w:hint="eastAsia"/>
        </w:rPr>
        <w:t>翻转前</w:t>
      </w:r>
      <w:r w:rsidR="00232AAA">
        <w:t>三角形</w:t>
      </w:r>
      <w:r w:rsidR="00232AAA" w:rsidRPr="00641C51">
        <w:rPr>
          <w:rFonts w:ascii="Times New Roman" w:hAnsi="Times New Roman" w:cs="Times New Roman"/>
        </w:rPr>
        <w:t>ABC</w:t>
      </w:r>
      <w:r w:rsidR="00232AAA">
        <w:t>和三角形</w:t>
      </w:r>
      <w:r w:rsidR="00232AAA" w:rsidRPr="00641C51">
        <w:rPr>
          <w:rFonts w:ascii="Times New Roman" w:hAnsi="Times New Roman" w:cs="Times New Roman"/>
        </w:rPr>
        <w:t>BAD</w:t>
      </w:r>
      <w:r w:rsidR="00232AAA">
        <w:t>的最小角</w:t>
      </w:r>
      <w:r w:rsidR="00232AAA">
        <w:rPr>
          <w:rFonts w:hint="eastAsia"/>
        </w:rPr>
        <w:t>。</w:t>
      </w:r>
    </w:p>
    <w:p w14:paraId="31FAD039" w14:textId="77777777" w:rsidR="00410FC8" w:rsidRDefault="00410FC8" w:rsidP="0061155D">
      <w:pPr>
        <w:ind w:firstLineChars="200" w:firstLine="420"/>
        <w:rPr>
          <w:ins w:id="264" w:author="微软用户" w:date="2017-06-07T17:01:00Z"/>
        </w:rPr>
      </w:pPr>
      <w:ins w:id="265" w:author="微软用户" w:date="2017-06-07T17:00:00Z">
        <w:r>
          <w:rPr>
            <w:rFonts w:hint="eastAsia"/>
            <w:noProof/>
          </w:rPr>
          <w:drawing>
            <wp:inline distT="0" distB="0" distL="0" distR="0" wp14:anchorId="62D5B4BA" wp14:editId="3B833AA2">
              <wp:extent cx="2398816" cy="1108144"/>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00449" cy="1155094"/>
                      </a:xfrm>
                      <a:prstGeom prst="rect">
                        <a:avLst/>
                      </a:prstGeom>
                    </pic:spPr>
                  </pic:pic>
                </a:graphicData>
              </a:graphic>
            </wp:inline>
          </w:drawing>
        </w:r>
        <w:r>
          <w:rPr>
            <w:rFonts w:hint="eastAsia"/>
            <w:noProof/>
          </w:rPr>
          <w:drawing>
            <wp:inline distT="0" distB="0" distL="0" distR="0" wp14:anchorId="346D2461" wp14:editId="5A197AAC">
              <wp:extent cx="2416628" cy="1175727"/>
              <wp:effectExtent l="0" t="0" r="317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95072" cy="1213891"/>
                      </a:xfrm>
                      <a:prstGeom prst="rect">
                        <a:avLst/>
                      </a:prstGeom>
                    </pic:spPr>
                  </pic:pic>
                </a:graphicData>
              </a:graphic>
            </wp:inline>
          </w:drawing>
        </w:r>
      </w:ins>
    </w:p>
    <w:p w14:paraId="7E12EA47" w14:textId="77777777" w:rsidR="00410FC8" w:rsidRPr="00410FC8" w:rsidRDefault="00410FC8">
      <w:pPr>
        <w:ind w:left="360" w:firstLineChars="50" w:firstLine="90"/>
        <w:rPr>
          <w:ins w:id="266" w:author="微软用户" w:date="2017-06-07T17:01:00Z"/>
          <w:sz w:val="18"/>
          <w:szCs w:val="18"/>
          <w:rPrChange w:id="267" w:author="微软用户" w:date="2017-06-07T17:02:00Z">
            <w:rPr>
              <w:ins w:id="268" w:author="微软用户" w:date="2017-06-07T17:01:00Z"/>
            </w:rPr>
          </w:rPrChange>
        </w:rPr>
        <w:pPrChange w:id="269" w:author="微软用户" w:date="2017-06-07T17:02:00Z">
          <w:pPr>
            <w:ind w:firstLineChars="200" w:firstLine="420"/>
          </w:pPr>
        </w:pPrChange>
      </w:pPr>
      <w:ins w:id="270" w:author="微软用户" w:date="2017-06-07T17:01:00Z">
        <w:r w:rsidRPr="00410FC8">
          <w:rPr>
            <w:sz w:val="18"/>
            <w:szCs w:val="18"/>
            <w:rPrChange w:id="271" w:author="微软用户" w:date="2017-06-07T17:02:00Z">
              <w:rPr/>
            </w:rPrChange>
          </w:rPr>
          <w:t xml:space="preserve">                       </w:t>
        </w:r>
      </w:ins>
      <w:ins w:id="272" w:author="微软用户" w:date="2017-06-07T17:02:00Z">
        <w:r>
          <w:rPr>
            <w:rFonts w:hint="eastAsia"/>
            <w:sz w:val="18"/>
            <w:szCs w:val="18"/>
          </w:rPr>
          <w:t>安是谁所所多多多多多多多多</w:t>
        </w:r>
      </w:ins>
    </w:p>
    <w:p w14:paraId="36B2A240" w14:textId="77777777" w:rsidR="00410FC8" w:rsidRDefault="00410FC8">
      <w:pPr>
        <w:ind w:left="360"/>
        <w:rPr>
          <w:ins w:id="273" w:author="微软用户" w:date="2017-06-07T17:03:00Z"/>
        </w:rPr>
        <w:pPrChange w:id="274" w:author="微软用户" w:date="2017-06-07T17:01:00Z">
          <w:pPr>
            <w:ind w:firstLineChars="200" w:firstLine="420"/>
          </w:pPr>
        </w:pPrChange>
      </w:pPr>
      <w:ins w:id="275" w:author="微软用户" w:date="2017-06-07T17:02:00Z">
        <w:r>
          <w:rPr>
            <w:rFonts w:hint="eastAsia"/>
            <w:noProof/>
          </w:rPr>
          <w:drawing>
            <wp:inline distT="0" distB="0" distL="0" distR="0" wp14:anchorId="1E8405BB" wp14:editId="49DCAA54">
              <wp:extent cx="2446317" cy="109356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15895" cy="1124671"/>
                      </a:xfrm>
                      <a:prstGeom prst="rect">
                        <a:avLst/>
                      </a:prstGeom>
                    </pic:spPr>
                  </pic:pic>
                </a:graphicData>
              </a:graphic>
            </wp:inline>
          </w:drawing>
        </w:r>
        <w:r>
          <w:rPr>
            <w:rFonts w:hint="eastAsia"/>
            <w:noProof/>
          </w:rPr>
          <w:drawing>
            <wp:inline distT="0" distB="0" distL="0" distR="0" wp14:anchorId="317F38BA" wp14:editId="78AFF3BC">
              <wp:extent cx="2459828" cy="1080654"/>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80795" cy="1089865"/>
                      </a:xfrm>
                      <a:prstGeom prst="rect">
                        <a:avLst/>
                      </a:prstGeom>
                    </pic:spPr>
                  </pic:pic>
                </a:graphicData>
              </a:graphic>
            </wp:inline>
          </w:drawing>
        </w:r>
      </w:ins>
    </w:p>
    <w:p w14:paraId="7E073FD9" w14:textId="77777777" w:rsidR="00410FC8" w:rsidRDefault="00410FC8">
      <w:pPr>
        <w:ind w:left="360"/>
        <w:rPr>
          <w:ins w:id="276" w:author="微软用户" w:date="2017-06-07T17:03:00Z"/>
          <w:sz w:val="18"/>
          <w:szCs w:val="18"/>
        </w:rPr>
        <w:pPrChange w:id="277" w:author="微软用户" w:date="2017-06-07T17:01:00Z">
          <w:pPr>
            <w:ind w:firstLineChars="200" w:firstLine="360"/>
          </w:pPr>
        </w:pPrChange>
      </w:pPr>
      <w:ins w:id="278" w:author="微软用户" w:date="2017-06-07T17:03:00Z">
        <w:r w:rsidRPr="003C7B07">
          <w:rPr>
            <w:rFonts w:hint="eastAsia"/>
            <w:sz w:val="18"/>
            <w:szCs w:val="18"/>
          </w:rPr>
          <w:t xml:space="preserve">   </w:t>
        </w:r>
        <w:r>
          <w:rPr>
            <w:sz w:val="18"/>
            <w:szCs w:val="18"/>
          </w:rPr>
          <w:t xml:space="preserve">                     </w:t>
        </w:r>
        <w:r>
          <w:rPr>
            <w:rFonts w:hint="eastAsia"/>
            <w:sz w:val="18"/>
            <w:szCs w:val="18"/>
          </w:rPr>
          <w:t>安是谁所所多多多多多多多多</w:t>
        </w:r>
      </w:ins>
    </w:p>
    <w:p w14:paraId="7729566C" w14:textId="77777777" w:rsidR="00410FC8" w:rsidRDefault="00410FC8">
      <w:pPr>
        <w:ind w:left="360"/>
        <w:rPr>
          <w:ins w:id="279" w:author="微软用户" w:date="2017-06-07T17:04:00Z"/>
        </w:rPr>
        <w:pPrChange w:id="280" w:author="微软用户" w:date="2017-06-07T17:01:00Z">
          <w:pPr>
            <w:ind w:firstLineChars="200" w:firstLine="420"/>
          </w:pPr>
        </w:pPrChange>
      </w:pPr>
      <w:ins w:id="281" w:author="微软用户" w:date="2017-06-07T17:03:00Z">
        <w:r>
          <w:rPr>
            <w:rFonts w:hint="eastAsia"/>
            <w:noProof/>
          </w:rPr>
          <w:drawing>
            <wp:inline distT="0" distB="0" distL="0" distR="0" wp14:anchorId="11266E08" wp14:editId="0A57F0C4">
              <wp:extent cx="2523506" cy="125962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596896" cy="1296259"/>
                      </a:xfrm>
                      <a:prstGeom prst="rect">
                        <a:avLst/>
                      </a:prstGeom>
                    </pic:spPr>
                  </pic:pic>
                </a:graphicData>
              </a:graphic>
            </wp:inline>
          </w:drawing>
        </w:r>
        <w:r>
          <w:rPr>
            <w:rFonts w:hint="eastAsia"/>
            <w:noProof/>
          </w:rPr>
          <w:drawing>
            <wp:inline distT="0" distB="0" distL="0" distR="0" wp14:anchorId="6ABC4A18" wp14:editId="54737214">
              <wp:extent cx="2446317" cy="1365709"/>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62331" cy="1374649"/>
                      </a:xfrm>
                      <a:prstGeom prst="rect">
                        <a:avLst/>
                      </a:prstGeom>
                    </pic:spPr>
                  </pic:pic>
                </a:graphicData>
              </a:graphic>
            </wp:inline>
          </w:drawing>
        </w:r>
      </w:ins>
    </w:p>
    <w:p w14:paraId="07E57156" w14:textId="77777777" w:rsidR="00410FC8" w:rsidRPr="00410FC8" w:rsidRDefault="00410FC8">
      <w:pPr>
        <w:ind w:left="360" w:firstLineChars="1150" w:firstLine="2070"/>
        <w:pPrChange w:id="282" w:author="微软用户" w:date="2017-06-07T17:04:00Z">
          <w:pPr>
            <w:ind w:firstLineChars="200" w:firstLine="360"/>
          </w:pPr>
        </w:pPrChange>
      </w:pPr>
      <w:ins w:id="283" w:author="微软用户" w:date="2017-06-07T17:04:00Z">
        <w:r>
          <w:rPr>
            <w:rFonts w:hint="eastAsia"/>
            <w:sz w:val="18"/>
            <w:szCs w:val="18"/>
          </w:rPr>
          <w:t>安是谁所所多多多多多多多多</w:t>
        </w:r>
      </w:ins>
    </w:p>
    <w:p w14:paraId="0839ACB7" w14:textId="77777777" w:rsidR="00BF2956" w:rsidRPr="0061155D" w:rsidRDefault="00BF2956" w:rsidP="0061155D">
      <w:pPr>
        <w:ind w:firstLineChars="200" w:firstLine="420"/>
      </w:pPr>
      <w:r>
        <w:rPr>
          <w:rFonts w:hint="eastAsia"/>
        </w:rPr>
        <w:t>新生成网格节点的添加和原始</w:t>
      </w:r>
      <w:r w:rsidR="00D24738" w:rsidRPr="00D24738">
        <w:rPr>
          <w:rFonts w:ascii="Times New Roman" w:hAnsi="Times New Roman" w:cs="Times New Roman" w:hint="eastAsia"/>
        </w:rPr>
        <w:t>STL</w:t>
      </w:r>
      <w:r>
        <w:rPr>
          <w:rFonts w:hint="eastAsia"/>
        </w:rPr>
        <w:t>网格节点的删除基于上述六个基本操作完成。利用前三个操作可以将新生的网格节点添加到原始的网格中。为了加速后续节点的添加和删除，</w:t>
      </w:r>
      <w:r>
        <w:rPr>
          <w:rFonts w:hint="eastAsia"/>
        </w:rPr>
        <w:lastRenderedPageBreak/>
        <w:t>当前网格需要保持一个良好的构型，因此每添加完一个节点之后，通过操作六对新加入节点周围局部区域做一次优化。所有节点添加完成后，通过操作六使得初始网格节点的度</w:t>
      </w:r>
      <w:r w:rsidR="00D24738">
        <w:rPr>
          <w:rFonts w:hint="eastAsia"/>
        </w:rPr>
        <w:t>转换</w:t>
      </w:r>
      <w:r>
        <w:rPr>
          <w:rFonts w:hint="eastAsia"/>
        </w:rPr>
        <w:t>为三或者四，</w:t>
      </w:r>
      <w:r w:rsidR="00D24738">
        <w:rPr>
          <w:rFonts w:hint="eastAsia"/>
        </w:rPr>
        <w:t>然后</w:t>
      </w:r>
      <w:r>
        <w:rPr>
          <w:rFonts w:hint="eastAsia"/>
        </w:rPr>
        <w:t>通过操作四和五将其去除掉。这样就完成了</w:t>
      </w:r>
      <w:r w:rsidR="00D24738">
        <w:rPr>
          <w:rFonts w:hint="eastAsia"/>
        </w:rPr>
        <w:t>生成</w:t>
      </w:r>
      <w:r>
        <w:rPr>
          <w:rFonts w:hint="eastAsia"/>
        </w:rPr>
        <w:t>的网格</w:t>
      </w:r>
      <w:r w:rsidR="00D24738">
        <w:rPr>
          <w:rFonts w:hint="eastAsia"/>
        </w:rPr>
        <w:t>节点和初始网格节点</w:t>
      </w:r>
      <w:r>
        <w:rPr>
          <w:rFonts w:hint="eastAsia"/>
        </w:rPr>
        <w:t>的替换。</w:t>
      </w:r>
    </w:p>
    <w:p w14:paraId="27A38C00" w14:textId="77777777" w:rsidR="006F58B4" w:rsidRDefault="006F58B4" w:rsidP="00B03D92">
      <w:pPr>
        <w:ind w:firstLineChars="200" w:firstLine="420"/>
      </w:pPr>
      <w:r>
        <w:rPr>
          <w:rFonts w:hint="eastAsia"/>
        </w:rPr>
        <w:t>4.3</w:t>
      </w:r>
      <w:r w:rsidR="003547BB">
        <w:rPr>
          <w:rFonts w:hint="eastAsia"/>
        </w:rPr>
        <w:t>优化网格</w:t>
      </w:r>
    </w:p>
    <w:p w14:paraId="483E9339" w14:textId="78D49084" w:rsidR="00634B4A" w:rsidRPr="0068158B" w:rsidRDefault="00BF2956" w:rsidP="00B03D92">
      <w:pPr>
        <w:ind w:firstLineChars="200" w:firstLine="420"/>
      </w:pPr>
      <w:r>
        <w:t>节点替换后的网格并没有达到最优的构型</w:t>
      </w:r>
      <w:r w:rsidR="00D24738">
        <w:rPr>
          <w:rFonts w:hint="eastAsia"/>
        </w:rPr>
        <w:t>。继续通过操作六对网格进行优化，直到没有对角线可以翻转为止。</w:t>
      </w:r>
      <w:del w:id="284" w:author="微软用户" w:date="2017-06-08T09:51:00Z">
        <w:r w:rsidR="00D24738" w:rsidDel="0086274B">
          <w:rPr>
            <w:rFonts w:hint="eastAsia"/>
          </w:rPr>
          <w:delText>最后</w:delText>
        </w:r>
        <w:r w:rsidDel="0086274B">
          <w:rPr>
            <w:rFonts w:hint="eastAsia"/>
          </w:rPr>
          <w:delText>我们再对网格做拉普拉</w:delText>
        </w:r>
        <w:r w:rsidR="00A065F6" w:rsidDel="0086274B">
          <w:rPr>
            <w:rFonts w:hint="eastAsia"/>
          </w:rPr>
          <w:delText>斯修</w:delText>
        </w:r>
      </w:del>
      <w:ins w:id="285" w:author="尚菲菲" w:date="2017-06-06T16:58:00Z">
        <w:del w:id="286" w:author="微软用户" w:date="2017-06-08T09:51:00Z">
          <w:r w:rsidR="00185F45" w:rsidDel="0086274B">
            <w:rPr>
              <w:rFonts w:hint="eastAsia"/>
            </w:rPr>
            <w:delText>匀</w:delText>
          </w:r>
        </w:del>
      </w:ins>
      <w:del w:id="287" w:author="微软用户" w:date="2017-06-08T09:51:00Z">
        <w:r w:rsidR="00A065F6" w:rsidDel="0086274B">
          <w:rPr>
            <w:rFonts w:hint="eastAsia"/>
          </w:rPr>
          <w:delText>云进一步优化。文献【】给出了具体细节，在此不再</w:delText>
        </w:r>
        <w:r w:rsidDel="0086274B">
          <w:rPr>
            <w:rFonts w:hint="eastAsia"/>
          </w:rPr>
          <w:delText>赘述。</w:delText>
        </w:r>
      </w:del>
    </w:p>
    <w:p w14:paraId="23A2C687" w14:textId="77777777" w:rsidR="00A71348" w:rsidRPr="003322A3" w:rsidRDefault="003322A3" w:rsidP="003322A3">
      <w:pPr>
        <w:jc w:val="left"/>
        <w:rPr>
          <w:sz w:val="28"/>
          <w:szCs w:val="28"/>
        </w:rPr>
      </w:pPr>
      <w:r>
        <w:rPr>
          <w:sz w:val="28"/>
          <w:szCs w:val="28"/>
        </w:rPr>
        <w:t>5</w:t>
      </w:r>
      <w:r w:rsidR="00A71348" w:rsidRPr="003322A3">
        <w:rPr>
          <w:rFonts w:hint="eastAsia"/>
          <w:sz w:val="28"/>
          <w:szCs w:val="28"/>
        </w:rPr>
        <w:t>实验结果及分析</w:t>
      </w:r>
    </w:p>
    <w:p w14:paraId="36A6F432" w14:textId="77777777" w:rsidR="00634B4A" w:rsidRDefault="00634B4A" w:rsidP="00B03D92">
      <w:pPr>
        <w:ind w:firstLineChars="200" w:firstLine="420"/>
      </w:pPr>
    </w:p>
    <w:p w14:paraId="3DF3031F" w14:textId="77777777" w:rsidR="00A71348" w:rsidRDefault="00A71348" w:rsidP="00B03D92">
      <w:pPr>
        <w:ind w:firstLineChars="200" w:firstLine="420"/>
        <w:rPr>
          <w:ins w:id="288" w:author="微软用户" w:date="2017-06-07T19:32:00Z"/>
        </w:rPr>
      </w:pPr>
      <w:r>
        <w:rPr>
          <w:rFonts w:hint="eastAsia"/>
        </w:rPr>
        <w:t>结论</w:t>
      </w:r>
    </w:p>
    <w:p w14:paraId="20FDBBE2" w14:textId="77777777" w:rsidR="00F510FB" w:rsidRDefault="00F510FB" w:rsidP="00B03D92">
      <w:pPr>
        <w:ind w:firstLineChars="200" w:firstLine="420"/>
        <w:rPr>
          <w:ins w:id="289" w:author="微软用户" w:date="2017-06-07T19:32:00Z"/>
        </w:rPr>
      </w:pPr>
    </w:p>
    <w:p w14:paraId="411D848C" w14:textId="77777777" w:rsidR="00F510FB" w:rsidRDefault="00F510FB" w:rsidP="00B03D92">
      <w:pPr>
        <w:ind w:firstLineChars="200" w:firstLine="420"/>
      </w:pPr>
    </w:p>
    <w:p w14:paraId="2ECB97C0" w14:textId="30764428" w:rsidR="005F67B1" w:rsidDel="00451AE7" w:rsidRDefault="00451AE7" w:rsidP="00B03D92">
      <w:pPr>
        <w:ind w:firstLineChars="200" w:firstLine="420"/>
        <w:rPr>
          <w:del w:id="290" w:author="微软用户" w:date="2017-06-07T17:05:00Z"/>
        </w:rPr>
      </w:pPr>
      <w:ins w:id="291" w:author="微软用户" w:date="2017-06-07T19:29:00Z">
        <w:r>
          <w:rPr>
            <w:rFonts w:hint="eastAsia"/>
          </w:rPr>
          <w:t>参考文献</w:t>
        </w:r>
      </w:ins>
    </w:p>
    <w:p w14:paraId="4DFF371E" w14:textId="77777777" w:rsidR="00451AE7" w:rsidRDefault="00451AE7" w:rsidP="00B03D92">
      <w:pPr>
        <w:ind w:firstLineChars="200" w:firstLine="420"/>
        <w:rPr>
          <w:ins w:id="292" w:author="微软用户" w:date="2017-06-07T19:29:00Z"/>
        </w:rPr>
      </w:pPr>
    </w:p>
    <w:p w14:paraId="442185A0" w14:textId="52F26A84" w:rsidR="00451AE7" w:rsidRDefault="00451AE7">
      <w:pPr>
        <w:rPr>
          <w:ins w:id="293" w:author="微软用户" w:date="2017-06-07T19:29:00Z"/>
        </w:rPr>
        <w:pPrChange w:id="294" w:author="微软用户" w:date="2017-06-07T19:29:00Z">
          <w:pPr>
            <w:ind w:firstLineChars="200" w:firstLine="400"/>
          </w:pPr>
        </w:pPrChange>
      </w:pPr>
      <w:ins w:id="295" w:author="微软用户" w:date="2017-06-07T19:29:00Z">
        <w:r>
          <w:rPr>
            <w:rFonts w:ascii="Arial" w:hAnsi="Arial" w:cs="Arial"/>
            <w:color w:val="222222"/>
            <w:sz w:val="20"/>
            <w:szCs w:val="20"/>
            <w:shd w:val="clear" w:color="auto" w:fill="FFFFFF"/>
          </w:rPr>
          <w:t>1.Persson P O. PDE-Based Gradient Limiting for Mesh Size Functions[C]//IMR. 2004: 377-388.</w:t>
        </w:r>
      </w:ins>
    </w:p>
    <w:p w14:paraId="53897245" w14:textId="5B3EDA2E" w:rsidR="005F67B1" w:rsidDel="00451AE7" w:rsidRDefault="00451AE7">
      <w:pPr>
        <w:rPr>
          <w:del w:id="296" w:author="微软用户" w:date="2017-06-07T17:05:00Z"/>
          <w:rFonts w:ascii="Arial" w:hAnsi="Arial" w:cs="Arial"/>
          <w:color w:val="222222"/>
          <w:sz w:val="20"/>
          <w:szCs w:val="20"/>
          <w:shd w:val="clear" w:color="auto" w:fill="FFFFFF"/>
        </w:rPr>
        <w:pPrChange w:id="297" w:author="微软用户" w:date="2017-06-07T19:31:00Z">
          <w:pPr>
            <w:ind w:firstLineChars="200" w:firstLine="420"/>
          </w:pPr>
        </w:pPrChange>
      </w:pPr>
      <w:ins w:id="298" w:author="微软用户" w:date="2017-06-07T19:31:00Z">
        <w:r>
          <w:rPr>
            <w:rFonts w:hint="eastAsia"/>
          </w:rPr>
          <w:t>2.</w:t>
        </w:r>
        <w:r w:rsidRPr="00451AE7">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Quadros W R, Owen S J, Brewer M L, et al. Finite Element Mesh Sizing for Surfaces Using Skeleton[C]//IMR. 2004: 389-400.</w:t>
        </w:r>
      </w:ins>
    </w:p>
    <w:p w14:paraId="1544F4D3" w14:textId="77777777" w:rsidR="00451AE7" w:rsidRDefault="00451AE7">
      <w:pPr>
        <w:rPr>
          <w:ins w:id="299" w:author="微软用户" w:date="2017-06-07T19:31:00Z"/>
        </w:rPr>
        <w:pPrChange w:id="300" w:author="微软用户" w:date="2017-06-07T19:31:00Z">
          <w:pPr>
            <w:ind w:firstLineChars="200" w:firstLine="420"/>
          </w:pPr>
        </w:pPrChange>
      </w:pPr>
    </w:p>
    <w:p w14:paraId="5AF1B2E2" w14:textId="4A780672" w:rsidR="005F67B1" w:rsidDel="00F510FB" w:rsidRDefault="00451AE7">
      <w:pPr>
        <w:rPr>
          <w:del w:id="301" w:author="微软用户" w:date="2017-06-07T17:05:00Z"/>
          <w:rFonts w:ascii="Arial" w:hAnsi="Arial" w:cs="Arial"/>
          <w:color w:val="222222"/>
          <w:sz w:val="20"/>
          <w:szCs w:val="20"/>
          <w:shd w:val="clear" w:color="auto" w:fill="FFFFFF"/>
        </w:rPr>
        <w:pPrChange w:id="302" w:author="微软用户" w:date="2017-06-07T19:31:00Z">
          <w:pPr>
            <w:ind w:firstLineChars="200" w:firstLine="420"/>
          </w:pPr>
        </w:pPrChange>
      </w:pPr>
      <w:ins w:id="303" w:author="微软用户" w:date="2017-06-07T19:32:00Z">
        <w:r>
          <w:rPr>
            <w:rFonts w:hint="eastAsia"/>
          </w:rPr>
          <w:t>3.</w:t>
        </w:r>
        <w:r w:rsidRPr="00451AE7">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梁义</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陈建军</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陈立岗</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等</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几何自适应参数曲面网格生成</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計算機輔助設計與圖形學學報</w:t>
        </w:r>
        <w:r>
          <w:rPr>
            <w:rFonts w:ascii="Arial" w:hAnsi="Arial" w:cs="Arial"/>
            <w:color w:val="222222"/>
            <w:sz w:val="20"/>
            <w:szCs w:val="20"/>
            <w:shd w:val="clear" w:color="auto" w:fill="FFFFFF"/>
          </w:rPr>
          <w:t>, 2010, 22(2): 327-335.</w:t>
        </w:r>
      </w:ins>
    </w:p>
    <w:p w14:paraId="2E6109FE" w14:textId="77777777" w:rsidR="00F510FB" w:rsidRDefault="00F510FB">
      <w:pPr>
        <w:rPr>
          <w:ins w:id="304" w:author="微软用户" w:date="2017-06-07T19:32:00Z"/>
          <w:rFonts w:ascii="Arial" w:hAnsi="Arial" w:cs="Arial"/>
          <w:color w:val="222222"/>
          <w:sz w:val="20"/>
          <w:szCs w:val="20"/>
          <w:shd w:val="clear" w:color="auto" w:fill="FFFFFF"/>
        </w:rPr>
        <w:pPrChange w:id="305" w:author="微软用户" w:date="2017-06-07T19:31:00Z">
          <w:pPr>
            <w:ind w:firstLineChars="200" w:firstLine="400"/>
          </w:pPr>
        </w:pPrChange>
      </w:pPr>
    </w:p>
    <w:p w14:paraId="5BC9138A" w14:textId="53BB5223" w:rsidR="00F510FB" w:rsidRDefault="00F510FB">
      <w:pPr>
        <w:rPr>
          <w:ins w:id="306" w:author="微软用户" w:date="2017-06-07T19:32:00Z"/>
        </w:rPr>
        <w:pPrChange w:id="307" w:author="微软用户" w:date="2017-06-07T19:31:00Z">
          <w:pPr>
            <w:ind w:firstLineChars="200" w:firstLine="400"/>
          </w:pPr>
        </w:pPrChange>
      </w:pPr>
      <w:ins w:id="308" w:author="微软用户" w:date="2017-06-07T19:32:00Z">
        <w:r>
          <w:rPr>
            <w:rFonts w:ascii="Arial" w:hAnsi="Arial" w:cs="Arial"/>
            <w:color w:val="222222"/>
            <w:sz w:val="20"/>
            <w:szCs w:val="20"/>
            <w:shd w:val="clear" w:color="auto" w:fill="FFFFFF"/>
          </w:rPr>
          <w:t>4.</w:t>
        </w:r>
      </w:ins>
      <w:ins w:id="309" w:author="微软用户" w:date="2017-06-07T19:34:00Z">
        <w:r w:rsidRPr="00F510FB">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Cunha A, Canann S, Saigal S. Automatic boundary sizing for 2D and 3D meshes[J]. ASME APPLIED MECHANICS DIVISION-PUBLICATIONS-AMD, 1997, 220: 65-72.</w:t>
        </w:r>
      </w:ins>
    </w:p>
    <w:p w14:paraId="05685E93" w14:textId="0539BA4D" w:rsidR="005F67B1" w:rsidDel="00F510FB" w:rsidRDefault="00F510FB">
      <w:pPr>
        <w:rPr>
          <w:del w:id="310" w:author="微软用户" w:date="2017-06-07T17:05:00Z"/>
          <w:rFonts w:ascii="Arial" w:hAnsi="Arial" w:cs="Arial"/>
          <w:color w:val="222222"/>
          <w:sz w:val="20"/>
          <w:szCs w:val="20"/>
          <w:shd w:val="clear" w:color="auto" w:fill="FFFFFF"/>
        </w:rPr>
        <w:pPrChange w:id="311" w:author="微软用户" w:date="2017-06-07T19:31:00Z">
          <w:pPr>
            <w:ind w:firstLineChars="200" w:firstLine="420"/>
          </w:pPr>
        </w:pPrChange>
      </w:pPr>
      <w:ins w:id="312" w:author="微软用户" w:date="2017-06-07T19:35:00Z">
        <w:r>
          <w:rPr>
            <w:rFonts w:hint="eastAsia"/>
          </w:rPr>
          <w:t>5.</w:t>
        </w:r>
        <w:r w:rsidRPr="00F510FB">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Zhu J, Blacker T D, Smith R. Background Overlay Grid Size Functions[C]//IMR. 2002: 65-73.</w:t>
        </w:r>
      </w:ins>
    </w:p>
    <w:p w14:paraId="5918BBE2" w14:textId="77777777" w:rsidR="00F510FB" w:rsidRDefault="00F510FB">
      <w:pPr>
        <w:rPr>
          <w:ins w:id="313" w:author="微软用户" w:date="2017-06-07T19:37:00Z"/>
          <w:rFonts w:ascii="Arial" w:hAnsi="Arial" w:cs="Arial"/>
          <w:color w:val="222222"/>
          <w:sz w:val="20"/>
          <w:szCs w:val="20"/>
          <w:shd w:val="clear" w:color="auto" w:fill="FFFFFF"/>
        </w:rPr>
        <w:pPrChange w:id="314" w:author="微软用户" w:date="2017-06-07T19:31:00Z">
          <w:pPr>
            <w:ind w:firstLineChars="200" w:firstLine="400"/>
          </w:pPr>
        </w:pPrChange>
      </w:pPr>
    </w:p>
    <w:p w14:paraId="24ECA8D1" w14:textId="6D968AEF" w:rsidR="00F510FB" w:rsidRDefault="00F510FB">
      <w:pPr>
        <w:rPr>
          <w:ins w:id="315" w:author="微软用户" w:date="2017-06-07T19:37:00Z"/>
        </w:rPr>
        <w:pPrChange w:id="316" w:author="微软用户" w:date="2017-06-07T19:31:00Z">
          <w:pPr>
            <w:ind w:firstLineChars="200" w:firstLine="400"/>
          </w:pPr>
        </w:pPrChange>
      </w:pPr>
      <w:ins w:id="317" w:author="微软用户" w:date="2017-06-07T19:37:00Z">
        <w:r>
          <w:rPr>
            <w:rFonts w:ascii="Arial" w:hAnsi="Arial" w:cs="Arial"/>
            <w:color w:val="222222"/>
            <w:sz w:val="20"/>
            <w:szCs w:val="20"/>
            <w:shd w:val="clear" w:color="auto" w:fill="FFFFFF"/>
          </w:rPr>
          <w:t>6.</w:t>
        </w:r>
        <w:r w:rsidRPr="00F510FB">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陈建军</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梁义</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黄争舸</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等</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面向</w:t>
        </w:r>
        <w:r>
          <w:rPr>
            <w:rFonts w:ascii="Arial" w:hAnsi="Arial" w:cs="Arial"/>
            <w:color w:val="222222"/>
            <w:sz w:val="20"/>
            <w:szCs w:val="20"/>
            <w:shd w:val="clear" w:color="auto" w:fill="FFFFFF"/>
          </w:rPr>
          <w:t xml:space="preserve"> STL </w:t>
        </w:r>
        <w:r>
          <w:rPr>
            <w:rFonts w:ascii="Arial" w:hAnsi="Arial" w:cs="Arial"/>
            <w:color w:val="222222"/>
            <w:sz w:val="20"/>
            <w:szCs w:val="20"/>
            <w:shd w:val="clear" w:color="auto" w:fill="FFFFFF"/>
          </w:rPr>
          <w:t>模型的几何自适应曲面网格生成</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机械工程学报</w:t>
        </w:r>
        <w:r>
          <w:rPr>
            <w:rFonts w:ascii="Arial" w:hAnsi="Arial" w:cs="Arial"/>
            <w:color w:val="222222"/>
            <w:sz w:val="20"/>
            <w:szCs w:val="20"/>
            <w:shd w:val="clear" w:color="auto" w:fill="FFFFFF"/>
          </w:rPr>
          <w:t>, 2011, 47(7): 128-133.</w:t>
        </w:r>
      </w:ins>
    </w:p>
    <w:p w14:paraId="77F20B45" w14:textId="77777777" w:rsidR="009F2201" w:rsidRDefault="009F2201">
      <w:pPr>
        <w:rPr>
          <w:ins w:id="318" w:author="微软用户" w:date="2017-06-07T20:23:00Z"/>
          <w:rFonts w:ascii="Arial" w:hAnsi="Arial" w:cs="Arial"/>
          <w:color w:val="222222"/>
          <w:sz w:val="20"/>
          <w:szCs w:val="20"/>
          <w:shd w:val="clear" w:color="auto" w:fill="FFFFFF"/>
        </w:rPr>
        <w:pPrChange w:id="319" w:author="微软用户" w:date="2017-06-07T19:31:00Z">
          <w:pPr>
            <w:ind w:firstLineChars="200" w:firstLine="420"/>
          </w:pPr>
        </w:pPrChange>
      </w:pPr>
      <w:ins w:id="320" w:author="微软用户" w:date="2017-06-07T20:21:00Z">
        <w:r>
          <w:t>7.</w:t>
        </w:r>
        <w:r w:rsidRPr="009F2201">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Béchet E, Cuilliere J C, Trochu F. Generation of a finite element MESH from stereolithography (STL) files[J]. Computer-Aided Design, 2002, 34(1): 1-17.</w:t>
        </w:r>
      </w:ins>
    </w:p>
    <w:p w14:paraId="598ABE71" w14:textId="77777777" w:rsidR="00BC614C" w:rsidRDefault="009F2201">
      <w:pPr>
        <w:rPr>
          <w:ins w:id="321" w:author="微软用户" w:date="2017-06-07T20:28:00Z"/>
        </w:rPr>
        <w:pPrChange w:id="322" w:author="微软用户" w:date="2017-06-07T19:31:00Z">
          <w:pPr>
            <w:ind w:firstLineChars="200" w:firstLine="400"/>
          </w:pPr>
        </w:pPrChange>
      </w:pPr>
      <w:ins w:id="323" w:author="微软用户" w:date="2017-06-07T20:23:00Z">
        <w:r>
          <w:rPr>
            <w:rFonts w:ascii="Arial" w:hAnsi="Arial" w:cs="Arial"/>
            <w:color w:val="222222"/>
            <w:sz w:val="20"/>
            <w:szCs w:val="20"/>
            <w:shd w:val="clear" w:color="auto" w:fill="FFFFFF"/>
          </w:rPr>
          <w:t>8.</w:t>
        </w:r>
        <w:r w:rsidRPr="009F2201">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Wang D, Hassan O, Morgan K, et al. Enhanced remeshing from STL files with applications to surface grid generation[J]. International Journal for Numerical Methods in Biomedical Engineering, 2007, 23(3): 227-239.</w:t>
        </w:r>
        <w:r w:rsidDel="00410FC8">
          <w:t xml:space="preserve"> </w:t>
        </w:r>
      </w:ins>
    </w:p>
    <w:p w14:paraId="6F74500C" w14:textId="77777777" w:rsidR="00BC614C" w:rsidRDefault="00BC614C">
      <w:pPr>
        <w:rPr>
          <w:ins w:id="324" w:author="微软用户" w:date="2017-06-07T20:31:00Z"/>
        </w:rPr>
        <w:pPrChange w:id="325" w:author="微软用户" w:date="2017-06-07T19:31:00Z">
          <w:pPr>
            <w:ind w:firstLineChars="200" w:firstLine="420"/>
          </w:pPr>
        </w:pPrChange>
      </w:pPr>
      <w:ins w:id="326" w:author="微软用户" w:date="2017-06-07T20:28:00Z">
        <w:r>
          <w:t>9.</w:t>
        </w:r>
        <w:r w:rsidRPr="00BC614C">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Ito Y, Nakahashi K. Surface triangulation for polygonal models based on CAD data[J]. International Journal for Numerical Methods in Fluids, 2002, 39(1): 75-96.</w:t>
        </w:r>
        <w:r w:rsidDel="00410FC8">
          <w:t xml:space="preserve"> </w:t>
        </w:r>
      </w:ins>
    </w:p>
    <w:p w14:paraId="0A69B777" w14:textId="77777777" w:rsidR="000C22C5" w:rsidRDefault="00BC614C">
      <w:pPr>
        <w:rPr>
          <w:ins w:id="327" w:author="微软用户" w:date="2017-06-07T20:42:00Z"/>
        </w:rPr>
        <w:pPrChange w:id="328" w:author="微软用户" w:date="2017-06-07T19:31:00Z">
          <w:pPr>
            <w:ind w:firstLineChars="200" w:firstLine="420"/>
          </w:pPr>
        </w:pPrChange>
      </w:pPr>
      <w:ins w:id="329" w:author="微软用户" w:date="2017-06-07T20:31:00Z">
        <w:r>
          <w:t>10.</w:t>
        </w:r>
        <w:r w:rsidRPr="00BC614C">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Rypl D, Bittnar Z. Generation of computational surface meshes of STL models[J]. Journal of Computational and Applied Mathematics, 2006, 192(1): 148-151.</w:t>
        </w:r>
        <w:r w:rsidDel="00410FC8">
          <w:t xml:space="preserve"> </w:t>
        </w:r>
      </w:ins>
    </w:p>
    <w:p w14:paraId="77B4FE8C" w14:textId="77777777" w:rsidR="000C22C5" w:rsidRDefault="000C22C5">
      <w:pPr>
        <w:rPr>
          <w:ins w:id="330" w:author="微软用户" w:date="2017-06-07T20:42:00Z"/>
        </w:rPr>
        <w:pPrChange w:id="331" w:author="微软用户" w:date="2017-06-07T19:31:00Z">
          <w:pPr>
            <w:ind w:firstLineChars="200" w:firstLine="420"/>
          </w:pPr>
        </w:pPrChange>
      </w:pPr>
      <w:ins w:id="332" w:author="微软用户" w:date="2017-06-07T20:42:00Z">
        <w:r>
          <w:t>11.</w:t>
        </w:r>
        <w:r w:rsidRPr="000C22C5">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Rassineux A. Generation and optimization of tetrahedral meshes by advancing front technique[J]. International Journal for Numerical Methods in Engineering, 1998, 41(4): 651-674.</w:t>
        </w:r>
        <w:r w:rsidDel="00410FC8">
          <w:t xml:space="preserve"> </w:t>
        </w:r>
      </w:ins>
    </w:p>
    <w:p w14:paraId="189A9ECC" w14:textId="77777777" w:rsidR="00486B74" w:rsidRDefault="00486B74">
      <w:pPr>
        <w:rPr>
          <w:ins w:id="333" w:author="微软用户" w:date="2017-06-07T20:45:00Z"/>
        </w:rPr>
        <w:pPrChange w:id="334" w:author="微软用户" w:date="2017-06-07T19:31:00Z">
          <w:pPr>
            <w:ind w:firstLineChars="200" w:firstLine="420"/>
          </w:pPr>
        </w:pPrChange>
      </w:pPr>
      <w:ins w:id="335" w:author="微软用户" w:date="2017-06-07T20:43:00Z">
        <w:r>
          <w:t>12.</w:t>
        </w:r>
      </w:ins>
      <w:ins w:id="336" w:author="微软用户" w:date="2017-06-07T20:44:00Z">
        <w:r w:rsidRPr="00486B74">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De Cougny H L, Shephard M S. Parallel volume meshing using face removals and hierarchical repartitioning[J]. Computer methods in applied mechanics and engineering, 1999, 174(3-4): 275-298.</w:t>
        </w:r>
        <w:r w:rsidDel="00410FC8">
          <w:t xml:space="preserve"> </w:t>
        </w:r>
      </w:ins>
    </w:p>
    <w:p w14:paraId="2395B091" w14:textId="77777777" w:rsidR="001B26DB" w:rsidRDefault="00486B74">
      <w:pPr>
        <w:rPr>
          <w:ins w:id="337" w:author="微软用户" w:date="2017-06-08T09:42:00Z"/>
          <w:rFonts w:ascii="Arial" w:hAnsi="Arial" w:cs="Arial"/>
          <w:color w:val="222222"/>
          <w:sz w:val="20"/>
          <w:szCs w:val="20"/>
          <w:shd w:val="clear" w:color="auto" w:fill="FFFFFF"/>
        </w:rPr>
        <w:pPrChange w:id="338" w:author="微软用户" w:date="2017-06-07T19:31:00Z">
          <w:pPr>
            <w:ind w:firstLineChars="200" w:firstLine="420"/>
          </w:pPr>
        </w:pPrChange>
      </w:pPr>
      <w:ins w:id="339" w:author="微软用户" w:date="2017-06-07T20:45:00Z">
        <w:r>
          <w:t>13.</w:t>
        </w:r>
        <w:r w:rsidRPr="00486B74">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De Cougny H L, Shephard M S. Parallel refinement and coarsening of tetrahedral meshes[J]. International journal for numerical methods in engineering, 1999, 46(7): 1101-1125.</w:t>
        </w:r>
      </w:ins>
    </w:p>
    <w:p w14:paraId="206CF1B4" w14:textId="77777777" w:rsidR="0086274B" w:rsidRDefault="001B26DB">
      <w:pPr>
        <w:rPr>
          <w:ins w:id="340" w:author="微软用户" w:date="2017-06-08T09:52:00Z"/>
        </w:rPr>
        <w:pPrChange w:id="341" w:author="微软用户" w:date="2017-06-07T19:31:00Z">
          <w:pPr>
            <w:ind w:firstLineChars="200" w:firstLine="400"/>
          </w:pPr>
        </w:pPrChange>
      </w:pPr>
      <w:ins w:id="342" w:author="微软用户" w:date="2017-06-08T09:42:00Z">
        <w:r>
          <w:rPr>
            <w:rFonts w:ascii="Arial" w:hAnsi="Arial" w:cs="Arial"/>
            <w:color w:val="222222"/>
            <w:sz w:val="20"/>
            <w:szCs w:val="20"/>
            <w:shd w:val="clear" w:color="auto" w:fill="FFFFFF"/>
          </w:rPr>
          <w:t>14.</w:t>
        </w:r>
      </w:ins>
      <w:ins w:id="343" w:author="微软用户" w:date="2017-06-08T09:43:00Z">
        <w:r w:rsidRPr="001B26DB">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Liu J F. Automatic triangulation of nD domains[C]//Proceedings of CAD/Graphics. 1991, 91: 238-241.</w:t>
        </w:r>
      </w:ins>
      <w:ins w:id="344" w:author="微软用户" w:date="2017-06-07T20:45:00Z">
        <w:r w:rsidR="00486B74" w:rsidDel="00410FC8">
          <w:t xml:space="preserve"> </w:t>
        </w:r>
      </w:ins>
    </w:p>
    <w:p w14:paraId="27A64A3F" w14:textId="10815535" w:rsidR="0086274B" w:rsidRPr="0086274B" w:rsidRDefault="0086274B">
      <w:pPr>
        <w:rPr>
          <w:ins w:id="345" w:author="微软用户" w:date="2017-06-08T09:48:00Z"/>
          <w:rPrChange w:id="346" w:author="微软用户" w:date="2017-06-08T09:52:00Z">
            <w:rPr>
              <w:ins w:id="347" w:author="微软用户" w:date="2017-06-08T09:48:00Z"/>
              <w:rFonts w:ascii="Arial" w:hAnsi="Arial" w:cs="Arial"/>
              <w:color w:val="222222"/>
              <w:sz w:val="20"/>
              <w:szCs w:val="20"/>
              <w:shd w:val="clear" w:color="auto" w:fill="FFFFFF"/>
            </w:rPr>
          </w:rPrChange>
        </w:rPr>
        <w:pPrChange w:id="348" w:author="微软用户" w:date="2017-06-07T19:31:00Z">
          <w:pPr>
            <w:ind w:firstLineChars="200" w:firstLine="420"/>
          </w:pPr>
        </w:pPrChange>
      </w:pPr>
      <w:ins w:id="349" w:author="微软用户" w:date="2017-06-08T09:52:00Z">
        <w:r w:rsidRPr="0086274B">
          <w:rPr>
            <w:rFonts w:ascii="Arial" w:hAnsi="Arial" w:cs="Arial" w:hint="eastAsia"/>
            <w:color w:val="222222"/>
            <w:sz w:val="20"/>
            <w:szCs w:val="20"/>
            <w:shd w:val="clear" w:color="auto" w:fill="FFFFFF"/>
            <w:rPrChange w:id="350" w:author="微软用户" w:date="2017-06-08T09:52:00Z">
              <w:rPr>
                <w:rFonts w:hint="eastAsia"/>
              </w:rPr>
            </w:rPrChange>
          </w:rPr>
          <w:lastRenderedPageBreak/>
          <w:t>15</w:t>
        </w:r>
        <w:r>
          <w:rPr>
            <w:rFonts w:hint="eastAsia"/>
          </w:rPr>
          <w:t>.</w:t>
        </w:r>
      </w:ins>
      <w:ins w:id="351" w:author="微软用户" w:date="2017-06-07T20:50:00Z">
        <w:r w:rsidR="00486B74">
          <w:rPr>
            <w:rFonts w:ascii="Arial" w:hAnsi="Arial" w:cs="Arial"/>
            <w:color w:val="222222"/>
            <w:sz w:val="20"/>
            <w:szCs w:val="20"/>
            <w:shd w:val="clear" w:color="auto" w:fill="FFFFFF"/>
          </w:rPr>
          <w:t>Lo D S H. Finite element mesh generation</w:t>
        </w:r>
        <w:bookmarkStart w:id="352" w:name="_GoBack"/>
        <w:bookmarkEnd w:id="352"/>
        <w:r w:rsidR="00486B74">
          <w:rPr>
            <w:rFonts w:ascii="Arial" w:hAnsi="Arial" w:cs="Arial"/>
            <w:color w:val="222222"/>
            <w:sz w:val="20"/>
            <w:szCs w:val="20"/>
            <w:shd w:val="clear" w:color="auto" w:fill="FFFFFF"/>
          </w:rPr>
          <w:t>[M]. CRC Press, 2014.</w:t>
        </w:r>
      </w:ins>
    </w:p>
    <w:p w14:paraId="1000D20C" w14:textId="585A58FD" w:rsidR="005F67B1" w:rsidRPr="005F67B1" w:rsidDel="00410FC8" w:rsidRDefault="0086274B">
      <w:pPr>
        <w:rPr>
          <w:del w:id="353" w:author="微软用户" w:date="2017-06-07T17:05:00Z"/>
          <w:rFonts w:ascii="Calibri" w:hAnsi="Calibri" w:cs="Calibri"/>
          <w:noProof/>
          <w:sz w:val="20"/>
        </w:rPr>
        <w:pPrChange w:id="354" w:author="微软用户" w:date="2017-06-07T19:31:00Z">
          <w:pPr>
            <w:ind w:left="720" w:hanging="720"/>
          </w:pPr>
        </w:pPrChange>
      </w:pPr>
      <w:ins w:id="355" w:author="微软用户" w:date="2017-06-08T09:48:00Z">
        <w:r>
          <w:rPr>
            <w:rFonts w:ascii="Arial" w:hAnsi="Arial" w:cs="Arial"/>
            <w:color w:val="222222"/>
            <w:sz w:val="20"/>
            <w:szCs w:val="20"/>
            <w:shd w:val="clear" w:color="auto" w:fill="FFFFFF"/>
          </w:rPr>
          <w:t>16.</w:t>
        </w:r>
        <w:r w:rsidRPr="0086274B">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Liu J, Li S, Chen Y. A fast and practical method to pack spheres for mesh generation[J]. Acta Mechanica Sinica, 2008, 24(4): 439-447.</w:t>
        </w:r>
        <w:r w:rsidDel="00410FC8">
          <w:t xml:space="preserve"> </w:t>
        </w:r>
      </w:ins>
      <w:del w:id="356" w:author="微软用户" w:date="2017-06-07T17:05:00Z">
        <w:r w:rsidR="005F67B1" w:rsidDel="00410FC8">
          <w:fldChar w:fldCharType="begin"/>
        </w:r>
        <w:r w:rsidR="005F67B1" w:rsidDel="00410FC8">
          <w:delInstrText xml:space="preserve"> ADDIN EN.REFLIST </w:delInstrText>
        </w:r>
        <w:r w:rsidR="005F67B1" w:rsidDel="00410FC8">
          <w:fldChar w:fldCharType="separate"/>
        </w:r>
        <w:bookmarkStart w:id="357" w:name="_ENREF_1"/>
        <w:r w:rsidR="005F67B1" w:rsidRPr="005F67B1" w:rsidDel="00410FC8">
          <w:rPr>
            <w:rFonts w:ascii="Calibri" w:hAnsi="Calibri" w:cs="Calibri"/>
            <w:noProof/>
            <w:sz w:val="20"/>
          </w:rPr>
          <w:delText>1.</w:delText>
        </w:r>
        <w:r w:rsidR="005F67B1" w:rsidRPr="005F67B1" w:rsidDel="00410FC8">
          <w:rPr>
            <w:rFonts w:ascii="Calibri" w:hAnsi="Calibri" w:cs="Calibri"/>
            <w:noProof/>
            <w:sz w:val="20"/>
          </w:rPr>
          <w:tab/>
          <w:delText xml:space="preserve">Elsheikh, A.H. and M. Elsheikh, </w:delText>
        </w:r>
        <w:r w:rsidR="005F67B1" w:rsidRPr="005F67B1" w:rsidDel="00410FC8">
          <w:rPr>
            <w:rFonts w:ascii="Calibri" w:hAnsi="Calibri" w:cs="Calibri"/>
            <w:i/>
            <w:noProof/>
            <w:sz w:val="20"/>
          </w:rPr>
          <w:delText>A reliable triangular mesh intersection algorithm and its application in geological modelling.</w:delText>
        </w:r>
        <w:r w:rsidR="005F67B1" w:rsidRPr="005F67B1" w:rsidDel="00410FC8">
          <w:rPr>
            <w:rFonts w:ascii="Calibri" w:hAnsi="Calibri" w:cs="Calibri"/>
            <w:noProof/>
            <w:sz w:val="20"/>
          </w:rPr>
          <w:delText xml:space="preserve"> Engineering with Computers, 2014. </w:delText>
        </w:r>
        <w:r w:rsidR="005F67B1" w:rsidRPr="005F67B1" w:rsidDel="00410FC8">
          <w:rPr>
            <w:rFonts w:ascii="Calibri" w:hAnsi="Calibri" w:cs="Calibri"/>
            <w:b/>
            <w:noProof/>
            <w:sz w:val="20"/>
          </w:rPr>
          <w:delText>30</w:delText>
        </w:r>
        <w:r w:rsidR="005F67B1" w:rsidRPr="005F67B1" w:rsidDel="00410FC8">
          <w:rPr>
            <w:rFonts w:ascii="Calibri" w:hAnsi="Calibri" w:cs="Calibri"/>
            <w:noProof/>
            <w:sz w:val="20"/>
          </w:rPr>
          <w:delText>(1): p. 143-157.</w:delText>
        </w:r>
        <w:bookmarkEnd w:id="357"/>
      </w:del>
    </w:p>
    <w:p w14:paraId="0A86C305" w14:textId="77777777" w:rsidR="005F67B1" w:rsidDel="00410FC8" w:rsidRDefault="005F67B1">
      <w:pPr>
        <w:rPr>
          <w:del w:id="358" w:author="微软用户" w:date="2017-06-07T17:05:00Z"/>
          <w:rFonts w:ascii="Calibri" w:hAnsi="Calibri" w:cs="Calibri"/>
          <w:noProof/>
          <w:sz w:val="20"/>
        </w:rPr>
      </w:pPr>
    </w:p>
    <w:p w14:paraId="6EF4542E" w14:textId="77777777" w:rsidR="005F67B1" w:rsidRPr="00A71348" w:rsidRDefault="005F67B1">
      <w:pPr>
        <w:pPrChange w:id="359" w:author="微软用户" w:date="2017-06-07T19:31:00Z">
          <w:pPr>
            <w:ind w:firstLineChars="200" w:firstLine="420"/>
          </w:pPr>
        </w:pPrChange>
      </w:pPr>
      <w:del w:id="360" w:author="微软用户" w:date="2017-06-07T17:05:00Z">
        <w:r w:rsidDel="00410FC8">
          <w:fldChar w:fldCharType="end"/>
        </w:r>
      </w:del>
    </w:p>
    <w:sectPr w:rsidR="005F67B1" w:rsidRPr="00A71348" w:rsidSect="00A3786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6" w:author="尚菲菲" w:date="2017-06-07T11:08:00Z" w:initials="尚">
    <w:p w14:paraId="074F3F23" w14:textId="77777777" w:rsidR="007046F1" w:rsidRDefault="007046F1">
      <w:pPr>
        <w:pStyle w:val="a8"/>
      </w:pPr>
      <w:r>
        <w:rPr>
          <w:rStyle w:val="a7"/>
        </w:rPr>
        <w:annotationRef/>
      </w:r>
      <w:r>
        <w:rPr>
          <w:rFonts w:hint="eastAsia"/>
        </w:rPr>
        <w:t>全部改为区域几何形状</w:t>
      </w:r>
    </w:p>
  </w:comment>
  <w:comment w:id="212" w:author="尚菲菲" w:date="2017-06-06T16:55:00Z" w:initials="尚">
    <w:p w14:paraId="0635D0D9" w14:textId="77777777" w:rsidR="00185F45" w:rsidRDefault="00185F45">
      <w:pPr>
        <w:pStyle w:val="a8"/>
      </w:pPr>
      <w:r>
        <w:rPr>
          <w:rStyle w:val="a7"/>
        </w:rPr>
        <w:annotationRef/>
      </w:r>
      <w:r>
        <w:rPr>
          <w:rFonts w:hint="eastAsia"/>
        </w:rPr>
        <w:t>这里的光滑是指保证八叉树父子节点间的尺寸差距不会过大？不是网格的修匀吧？叫光顺是不是更好？</w:t>
      </w:r>
    </w:p>
  </w:comment>
  <w:comment w:id="213" w:author="微软用户" w:date="2017-06-08T09:14:00Z" w:initials="微软用户">
    <w:p w14:paraId="6880922A" w14:textId="277432EC" w:rsidR="001F4FC5" w:rsidRPr="001F4FC5" w:rsidRDefault="001F4FC5">
      <w:pPr>
        <w:pStyle w:val="a8"/>
      </w:pPr>
      <w:r>
        <w:rPr>
          <w:rStyle w:val="a7"/>
        </w:rPr>
        <w:annotationRef/>
      </w:r>
    </w:p>
  </w:comment>
  <w:comment w:id="214" w:author="微软用户" w:date="2017-06-08T09:14:00Z" w:initials="微软用户">
    <w:p w14:paraId="2FD23D29" w14:textId="2F8114EE" w:rsidR="001F4FC5" w:rsidRDefault="001F4FC5">
      <w:pPr>
        <w:pStyle w:val="a8"/>
        <w:rPr>
          <w:rFonts w:hint="eastAsia"/>
        </w:rPr>
      </w:pPr>
      <w:r>
        <w:rPr>
          <w:rStyle w:val="a7"/>
        </w:rPr>
        <w:annotationRef/>
      </w:r>
    </w:p>
  </w:comment>
  <w:comment w:id="218" w:author="尚菲菲" w:date="2017-06-06T16:56:00Z" w:initials="尚">
    <w:p w14:paraId="5999D1F9" w14:textId="77777777" w:rsidR="00185F45" w:rsidRDefault="00185F45">
      <w:pPr>
        <w:pStyle w:val="a8"/>
      </w:pPr>
      <w:r>
        <w:rPr>
          <w:rStyle w:val="a7"/>
        </w:rPr>
        <w:annotationRef/>
      </w:r>
      <w:r>
        <w:rPr>
          <w:rFonts w:hint="eastAsia"/>
        </w:rPr>
        <w:t>八叉树的扩张过程需要讲详细清楚些。</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4F3F23" w15:done="0"/>
  <w15:commentEx w15:paraId="0635D0D9" w15:done="0"/>
  <w15:commentEx w15:paraId="6880922A" w15:paraIdParent="0635D0D9" w15:done="0"/>
  <w15:commentEx w15:paraId="2FD23D29" w15:paraIdParent="0635D0D9" w15:done="0"/>
  <w15:commentEx w15:paraId="5999D1F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E5988" w14:textId="77777777" w:rsidR="0065239D" w:rsidRDefault="0065239D" w:rsidP="00B03D92">
      <w:r>
        <w:separator/>
      </w:r>
    </w:p>
  </w:endnote>
  <w:endnote w:type="continuationSeparator" w:id="0">
    <w:p w14:paraId="5456A857" w14:textId="77777777" w:rsidR="0065239D" w:rsidRDefault="0065239D" w:rsidP="00B03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41EBDD" w14:textId="77777777" w:rsidR="0065239D" w:rsidRDefault="0065239D" w:rsidP="00B03D92">
      <w:r>
        <w:separator/>
      </w:r>
    </w:p>
  </w:footnote>
  <w:footnote w:type="continuationSeparator" w:id="0">
    <w:p w14:paraId="7348079C" w14:textId="77777777" w:rsidR="0065239D" w:rsidRDefault="0065239D" w:rsidP="00B03D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EA1876"/>
    <w:multiLevelType w:val="hybridMultilevel"/>
    <w:tmpl w:val="1D628138"/>
    <w:lvl w:ilvl="0" w:tplc="7D5EFC3C">
      <w:start w:val="1"/>
      <w:numFmt w:val="lowerLetter"/>
      <w:lvlText w:val="（%1）"/>
      <w:lvlJc w:val="left"/>
      <w:pPr>
        <w:ind w:left="3510" w:hanging="315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922307E"/>
    <w:multiLevelType w:val="hybridMultilevel"/>
    <w:tmpl w:val="5A1AF746"/>
    <w:lvl w:ilvl="0" w:tplc="75C8EC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C552325"/>
    <w:multiLevelType w:val="hybridMultilevel"/>
    <w:tmpl w:val="C1CE7AA0"/>
    <w:lvl w:ilvl="0" w:tplc="22660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微软用户">
    <w15:presenceInfo w15:providerId="None" w15:userId="微软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s9at59ebdpdx8ez2z2ppzpjptv55xdws2a5&quot;&gt;My EndNote Library&lt;record-ids&gt;&lt;item&gt;3&lt;/item&gt;&lt;/record-ids&gt;&lt;/item&gt;&lt;/Libraries&gt;"/>
  </w:docVars>
  <w:rsids>
    <w:rsidRoot w:val="00B03D92"/>
    <w:rsid w:val="00000D61"/>
    <w:rsid w:val="00001C8C"/>
    <w:rsid w:val="00001F2A"/>
    <w:rsid w:val="0008781D"/>
    <w:rsid w:val="000912BD"/>
    <w:rsid w:val="00093D68"/>
    <w:rsid w:val="000C0D98"/>
    <w:rsid w:val="000C22C5"/>
    <w:rsid w:val="000D0755"/>
    <w:rsid w:val="000E7ECB"/>
    <w:rsid w:val="00102021"/>
    <w:rsid w:val="001054D5"/>
    <w:rsid w:val="001232AD"/>
    <w:rsid w:val="00141BB8"/>
    <w:rsid w:val="00156640"/>
    <w:rsid w:val="00182790"/>
    <w:rsid w:val="00185F45"/>
    <w:rsid w:val="001B26DB"/>
    <w:rsid w:val="001C0019"/>
    <w:rsid w:val="001D51D2"/>
    <w:rsid w:val="001F4FC5"/>
    <w:rsid w:val="00213A6D"/>
    <w:rsid w:val="00220641"/>
    <w:rsid w:val="00232AAA"/>
    <w:rsid w:val="00237F48"/>
    <w:rsid w:val="002468D7"/>
    <w:rsid w:val="00285697"/>
    <w:rsid w:val="002A4F5C"/>
    <w:rsid w:val="002C2622"/>
    <w:rsid w:val="002D3D7E"/>
    <w:rsid w:val="002E4E1C"/>
    <w:rsid w:val="002F3829"/>
    <w:rsid w:val="00316BAB"/>
    <w:rsid w:val="00316C0D"/>
    <w:rsid w:val="0032652E"/>
    <w:rsid w:val="00326F1A"/>
    <w:rsid w:val="003322A3"/>
    <w:rsid w:val="00337D13"/>
    <w:rsid w:val="00343F01"/>
    <w:rsid w:val="00350663"/>
    <w:rsid w:val="003547BB"/>
    <w:rsid w:val="00364A58"/>
    <w:rsid w:val="003652B8"/>
    <w:rsid w:val="0037780A"/>
    <w:rsid w:val="003931AA"/>
    <w:rsid w:val="003971BD"/>
    <w:rsid w:val="003F3905"/>
    <w:rsid w:val="00410FC8"/>
    <w:rsid w:val="004162F9"/>
    <w:rsid w:val="00443EAA"/>
    <w:rsid w:val="00451AE7"/>
    <w:rsid w:val="0046405E"/>
    <w:rsid w:val="0046626E"/>
    <w:rsid w:val="00473137"/>
    <w:rsid w:val="004831B2"/>
    <w:rsid w:val="00486B74"/>
    <w:rsid w:val="004B3F9A"/>
    <w:rsid w:val="004C6913"/>
    <w:rsid w:val="00503E58"/>
    <w:rsid w:val="00514C12"/>
    <w:rsid w:val="0052696C"/>
    <w:rsid w:val="005333F4"/>
    <w:rsid w:val="00533E63"/>
    <w:rsid w:val="00540CD2"/>
    <w:rsid w:val="00553245"/>
    <w:rsid w:val="0055636B"/>
    <w:rsid w:val="00573407"/>
    <w:rsid w:val="005904AC"/>
    <w:rsid w:val="005A3D46"/>
    <w:rsid w:val="005B19A3"/>
    <w:rsid w:val="005B3938"/>
    <w:rsid w:val="005B4CCF"/>
    <w:rsid w:val="005B62F3"/>
    <w:rsid w:val="005C5F49"/>
    <w:rsid w:val="005F1982"/>
    <w:rsid w:val="005F67B1"/>
    <w:rsid w:val="0061155D"/>
    <w:rsid w:val="006141E3"/>
    <w:rsid w:val="006164D0"/>
    <w:rsid w:val="00632C1B"/>
    <w:rsid w:val="00634B4A"/>
    <w:rsid w:val="00641C51"/>
    <w:rsid w:val="00647D08"/>
    <w:rsid w:val="0065239D"/>
    <w:rsid w:val="0067716D"/>
    <w:rsid w:val="00680310"/>
    <w:rsid w:val="0068158B"/>
    <w:rsid w:val="0068335B"/>
    <w:rsid w:val="00687356"/>
    <w:rsid w:val="00687E3A"/>
    <w:rsid w:val="00696F69"/>
    <w:rsid w:val="006B3D03"/>
    <w:rsid w:val="006D0735"/>
    <w:rsid w:val="006E389E"/>
    <w:rsid w:val="006E53AB"/>
    <w:rsid w:val="006F58B4"/>
    <w:rsid w:val="007046F1"/>
    <w:rsid w:val="00723E7A"/>
    <w:rsid w:val="00724257"/>
    <w:rsid w:val="00787189"/>
    <w:rsid w:val="007A65DC"/>
    <w:rsid w:val="007B781F"/>
    <w:rsid w:val="007C50C5"/>
    <w:rsid w:val="008139EC"/>
    <w:rsid w:val="008144FB"/>
    <w:rsid w:val="00822120"/>
    <w:rsid w:val="0085006F"/>
    <w:rsid w:val="00856BBF"/>
    <w:rsid w:val="0086274B"/>
    <w:rsid w:val="00873399"/>
    <w:rsid w:val="00873973"/>
    <w:rsid w:val="00873C74"/>
    <w:rsid w:val="008A1DA5"/>
    <w:rsid w:val="008A238B"/>
    <w:rsid w:val="008D764A"/>
    <w:rsid w:val="008F3894"/>
    <w:rsid w:val="008F4736"/>
    <w:rsid w:val="00900D36"/>
    <w:rsid w:val="009248B1"/>
    <w:rsid w:val="009328E9"/>
    <w:rsid w:val="00941F88"/>
    <w:rsid w:val="009710B0"/>
    <w:rsid w:val="009B4A0D"/>
    <w:rsid w:val="009F2201"/>
    <w:rsid w:val="00A008B1"/>
    <w:rsid w:val="00A01A68"/>
    <w:rsid w:val="00A065F6"/>
    <w:rsid w:val="00A07A90"/>
    <w:rsid w:val="00A37865"/>
    <w:rsid w:val="00A43413"/>
    <w:rsid w:val="00A475C0"/>
    <w:rsid w:val="00A71348"/>
    <w:rsid w:val="00A86D16"/>
    <w:rsid w:val="00AE5EDC"/>
    <w:rsid w:val="00B03D92"/>
    <w:rsid w:val="00B11033"/>
    <w:rsid w:val="00B14B4D"/>
    <w:rsid w:val="00B17BCD"/>
    <w:rsid w:val="00B43328"/>
    <w:rsid w:val="00B568DF"/>
    <w:rsid w:val="00B802E0"/>
    <w:rsid w:val="00B86C81"/>
    <w:rsid w:val="00BC5B63"/>
    <w:rsid w:val="00BC614C"/>
    <w:rsid w:val="00BC65DA"/>
    <w:rsid w:val="00BF2956"/>
    <w:rsid w:val="00BF5669"/>
    <w:rsid w:val="00C24F85"/>
    <w:rsid w:val="00C51904"/>
    <w:rsid w:val="00C602DC"/>
    <w:rsid w:val="00C76E82"/>
    <w:rsid w:val="00CC09CD"/>
    <w:rsid w:val="00CD477B"/>
    <w:rsid w:val="00CE53B3"/>
    <w:rsid w:val="00CF30B5"/>
    <w:rsid w:val="00CF7DD7"/>
    <w:rsid w:val="00D24738"/>
    <w:rsid w:val="00D33EBB"/>
    <w:rsid w:val="00D43A5E"/>
    <w:rsid w:val="00D47D57"/>
    <w:rsid w:val="00D600CA"/>
    <w:rsid w:val="00D710E9"/>
    <w:rsid w:val="00DC06D3"/>
    <w:rsid w:val="00DD4C2D"/>
    <w:rsid w:val="00DE7BC5"/>
    <w:rsid w:val="00E0608E"/>
    <w:rsid w:val="00E122C0"/>
    <w:rsid w:val="00E24AD9"/>
    <w:rsid w:val="00E324E6"/>
    <w:rsid w:val="00E3432B"/>
    <w:rsid w:val="00E42BE7"/>
    <w:rsid w:val="00E63F39"/>
    <w:rsid w:val="00E65B88"/>
    <w:rsid w:val="00E7450A"/>
    <w:rsid w:val="00E74A63"/>
    <w:rsid w:val="00E808F3"/>
    <w:rsid w:val="00E8663F"/>
    <w:rsid w:val="00E90B7F"/>
    <w:rsid w:val="00EB2995"/>
    <w:rsid w:val="00ED3CC0"/>
    <w:rsid w:val="00F1491A"/>
    <w:rsid w:val="00F208C3"/>
    <w:rsid w:val="00F20AE5"/>
    <w:rsid w:val="00F23435"/>
    <w:rsid w:val="00F42B76"/>
    <w:rsid w:val="00F510FB"/>
    <w:rsid w:val="00F56716"/>
    <w:rsid w:val="00F60922"/>
    <w:rsid w:val="00F746AE"/>
    <w:rsid w:val="00F814CE"/>
    <w:rsid w:val="00FA55D5"/>
    <w:rsid w:val="00FD0368"/>
    <w:rsid w:val="00FE5B2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F43E8"/>
  <w15:docId w15:val="{0F0966A4-0487-4C07-BC6A-A537132B4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3D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03D92"/>
    <w:rPr>
      <w:sz w:val="18"/>
      <w:szCs w:val="18"/>
    </w:rPr>
  </w:style>
  <w:style w:type="paragraph" w:styleId="a4">
    <w:name w:val="footer"/>
    <w:basedOn w:val="a"/>
    <w:link w:val="Char0"/>
    <w:uiPriority w:val="99"/>
    <w:unhideWhenUsed/>
    <w:rsid w:val="00B03D92"/>
    <w:pPr>
      <w:tabs>
        <w:tab w:val="center" w:pos="4153"/>
        <w:tab w:val="right" w:pos="8306"/>
      </w:tabs>
      <w:snapToGrid w:val="0"/>
      <w:jc w:val="left"/>
    </w:pPr>
    <w:rPr>
      <w:sz w:val="18"/>
      <w:szCs w:val="18"/>
    </w:rPr>
  </w:style>
  <w:style w:type="character" w:customStyle="1" w:styleId="Char0">
    <w:name w:val="页脚 Char"/>
    <w:basedOn w:val="a0"/>
    <w:link w:val="a4"/>
    <w:uiPriority w:val="99"/>
    <w:rsid w:val="00B03D92"/>
    <w:rPr>
      <w:sz w:val="18"/>
      <w:szCs w:val="18"/>
    </w:rPr>
  </w:style>
  <w:style w:type="paragraph" w:styleId="a5">
    <w:name w:val="List Paragraph"/>
    <w:basedOn w:val="a"/>
    <w:uiPriority w:val="34"/>
    <w:qFormat/>
    <w:rsid w:val="008D764A"/>
    <w:pPr>
      <w:ind w:firstLineChars="200" w:firstLine="420"/>
    </w:pPr>
  </w:style>
  <w:style w:type="character" w:styleId="a6">
    <w:name w:val="Hyperlink"/>
    <w:basedOn w:val="a0"/>
    <w:uiPriority w:val="99"/>
    <w:unhideWhenUsed/>
    <w:rsid w:val="005F67B1"/>
    <w:rPr>
      <w:color w:val="0000FF" w:themeColor="hyperlink"/>
      <w:u w:val="single"/>
    </w:rPr>
  </w:style>
  <w:style w:type="character" w:styleId="a7">
    <w:name w:val="annotation reference"/>
    <w:basedOn w:val="a0"/>
    <w:uiPriority w:val="99"/>
    <w:semiHidden/>
    <w:unhideWhenUsed/>
    <w:rsid w:val="00185F45"/>
    <w:rPr>
      <w:sz w:val="21"/>
      <w:szCs w:val="21"/>
    </w:rPr>
  </w:style>
  <w:style w:type="paragraph" w:styleId="a8">
    <w:name w:val="annotation text"/>
    <w:basedOn w:val="a"/>
    <w:link w:val="Char1"/>
    <w:uiPriority w:val="99"/>
    <w:unhideWhenUsed/>
    <w:rsid w:val="00185F45"/>
    <w:pPr>
      <w:jc w:val="left"/>
    </w:pPr>
  </w:style>
  <w:style w:type="character" w:customStyle="1" w:styleId="Char1">
    <w:name w:val="批注文字 Char"/>
    <w:basedOn w:val="a0"/>
    <w:link w:val="a8"/>
    <w:uiPriority w:val="99"/>
    <w:rsid w:val="00185F45"/>
  </w:style>
  <w:style w:type="paragraph" w:styleId="a9">
    <w:name w:val="annotation subject"/>
    <w:basedOn w:val="a8"/>
    <w:next w:val="a8"/>
    <w:link w:val="Char2"/>
    <w:uiPriority w:val="99"/>
    <w:semiHidden/>
    <w:unhideWhenUsed/>
    <w:rsid w:val="00185F45"/>
    <w:rPr>
      <w:b/>
      <w:bCs/>
    </w:rPr>
  </w:style>
  <w:style w:type="character" w:customStyle="1" w:styleId="Char2">
    <w:name w:val="批注主题 Char"/>
    <w:basedOn w:val="Char1"/>
    <w:link w:val="a9"/>
    <w:uiPriority w:val="99"/>
    <w:semiHidden/>
    <w:rsid w:val="00185F45"/>
    <w:rPr>
      <w:b/>
      <w:bCs/>
    </w:rPr>
  </w:style>
  <w:style w:type="paragraph" w:styleId="aa">
    <w:name w:val="Balloon Text"/>
    <w:basedOn w:val="a"/>
    <w:link w:val="Char3"/>
    <w:uiPriority w:val="99"/>
    <w:semiHidden/>
    <w:unhideWhenUsed/>
    <w:rsid w:val="00185F45"/>
    <w:rPr>
      <w:sz w:val="18"/>
      <w:szCs w:val="18"/>
    </w:rPr>
  </w:style>
  <w:style w:type="character" w:customStyle="1" w:styleId="Char3">
    <w:name w:val="批注框文本 Char"/>
    <w:basedOn w:val="a0"/>
    <w:link w:val="aa"/>
    <w:uiPriority w:val="99"/>
    <w:semiHidden/>
    <w:rsid w:val="00185F45"/>
    <w:rPr>
      <w:sz w:val="18"/>
      <w:szCs w:val="18"/>
    </w:rPr>
  </w:style>
  <w:style w:type="paragraph" w:customStyle="1" w:styleId="ab">
    <w:name w:val="文献"/>
    <w:basedOn w:val="a"/>
    <w:uiPriority w:val="99"/>
    <w:rsid w:val="00486B74"/>
    <w:pPr>
      <w:tabs>
        <w:tab w:val="left" w:pos="560"/>
      </w:tabs>
      <w:adjustRightInd w:val="0"/>
      <w:spacing w:line="264" w:lineRule="auto"/>
      <w:ind w:left="562" w:hanging="301"/>
      <w:textAlignment w:val="baseline"/>
    </w:pPr>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g"/><Relationship Id="rId18" Type="http://schemas.openxmlformats.org/officeDocument/2006/relationships/comments" Target="comments.xml"/><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7.wmf"/><Relationship Id="rId29"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9.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8.jpeg"/><Relationship Id="rId28" Type="http://schemas.openxmlformats.org/officeDocument/2006/relationships/image" Target="media/image13.JPG"/><Relationship Id="rId10" Type="http://schemas.openxmlformats.org/officeDocument/2006/relationships/oleObject" Target="embeddings/oleObject1.bin"/><Relationship Id="rId19" Type="http://schemas.microsoft.com/office/2011/relationships/commentsExtended" Target="commentsExtended.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jpeg"/><Relationship Id="rId22" Type="http://schemas.openxmlformats.org/officeDocument/2006/relationships/oleObject" Target="embeddings/oleObject6.bin"/><Relationship Id="rId27" Type="http://schemas.openxmlformats.org/officeDocument/2006/relationships/image" Target="media/image12.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4EAFA-3E8D-456A-BF32-15E68A4FF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8</Pages>
  <Words>1873</Words>
  <Characters>10679</Characters>
  <Application>Microsoft Office Word</Application>
  <DocSecurity>0</DocSecurity>
  <Lines>88</Lines>
  <Paragraphs>25</Paragraphs>
  <ScaleCrop>false</ScaleCrop>
  <Company>微软中国</Company>
  <LinksUpToDate>false</LinksUpToDate>
  <CharactersWithSpaces>12527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8</cp:revision>
  <dcterms:created xsi:type="dcterms:W3CDTF">2017-06-07T02:57:00Z</dcterms:created>
  <dcterms:modified xsi:type="dcterms:W3CDTF">2017-06-08T13:26:00Z</dcterms:modified>
</cp:coreProperties>
</file>